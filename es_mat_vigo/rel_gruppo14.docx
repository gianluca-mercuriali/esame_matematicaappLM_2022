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15724" w14:textId="77777777" w:rsidR="003A0ABB" w:rsidRDefault="003A0ABB" w:rsidP="003A0ABB">
      <w:pPr>
        <w:spacing w:after="0" w:line="259" w:lineRule="auto"/>
        <w:ind w:left="0" w:right="430" w:firstLine="0"/>
        <w:jc w:val="right"/>
      </w:pPr>
      <w:bookmarkStart w:id="0" w:name="_Hlk107234982"/>
      <w:bookmarkEnd w:id="0"/>
      <w:r>
        <w:rPr>
          <w:b/>
          <w:sz w:val="40"/>
          <w:u w:val="single" w:color="000000"/>
        </w:rPr>
        <w:t>Corso di Laurea Magistrale in Ingegneria Elettronica e</w:t>
      </w:r>
      <w:r>
        <w:rPr>
          <w:b/>
          <w:sz w:val="40"/>
        </w:rPr>
        <w:t xml:space="preserve"> </w:t>
      </w:r>
    </w:p>
    <w:p w14:paraId="40D8D832" w14:textId="77777777" w:rsidR="003A0ABB" w:rsidRDefault="003A0ABB" w:rsidP="003A0ABB">
      <w:pPr>
        <w:spacing w:after="0" w:line="259" w:lineRule="auto"/>
        <w:ind w:left="2187" w:firstLine="0"/>
        <w:jc w:val="left"/>
      </w:pPr>
      <w:r>
        <w:rPr>
          <w:b/>
          <w:sz w:val="40"/>
          <w:u w:val="single" w:color="000000"/>
        </w:rPr>
        <w:t>Telecomunicazioni per l’Energia</w:t>
      </w:r>
      <w:r>
        <w:rPr>
          <w:b/>
          <w:sz w:val="40"/>
        </w:rPr>
        <w:t xml:space="preserve"> </w:t>
      </w:r>
    </w:p>
    <w:p w14:paraId="59EAC104" w14:textId="77777777" w:rsidR="003A0ABB" w:rsidRDefault="003A0ABB" w:rsidP="003A0ABB">
      <w:pPr>
        <w:spacing w:after="0" w:line="259" w:lineRule="auto"/>
        <w:ind w:left="45" w:firstLine="0"/>
        <w:jc w:val="center"/>
      </w:pPr>
      <w:r>
        <w:rPr>
          <w:b/>
          <w:sz w:val="40"/>
        </w:rPr>
        <w:t xml:space="preserve"> </w:t>
      </w:r>
    </w:p>
    <w:p w14:paraId="1DFBA1E7" w14:textId="77777777" w:rsidR="003A0ABB" w:rsidRDefault="003A0ABB" w:rsidP="003A0ABB">
      <w:pPr>
        <w:spacing w:after="171" w:line="259" w:lineRule="auto"/>
        <w:ind w:left="5" w:firstLine="0"/>
        <w:jc w:val="center"/>
      </w:pPr>
      <w:r>
        <w:rPr>
          <w:sz w:val="22"/>
        </w:rPr>
        <w:t xml:space="preserve"> </w:t>
      </w:r>
    </w:p>
    <w:p w14:paraId="597EE086" w14:textId="77777777" w:rsidR="003A0ABB" w:rsidRDefault="003A0ABB" w:rsidP="003A0ABB">
      <w:pPr>
        <w:spacing w:after="0" w:line="259" w:lineRule="auto"/>
        <w:ind w:left="481" w:right="474" w:firstLine="0"/>
        <w:jc w:val="center"/>
      </w:pPr>
      <w:r>
        <w:rPr>
          <w:sz w:val="40"/>
        </w:rPr>
        <w:t xml:space="preserve">Alma Mater Studiorum Università di Bologna </w:t>
      </w:r>
      <w:r>
        <w:rPr>
          <w:sz w:val="22"/>
        </w:rPr>
        <w:t xml:space="preserve"> </w:t>
      </w:r>
      <w:r>
        <w:rPr>
          <w:sz w:val="40"/>
        </w:rPr>
        <w:t xml:space="preserve">Campus di Cesena  </w:t>
      </w:r>
    </w:p>
    <w:p w14:paraId="73786B10" w14:textId="77777777" w:rsidR="003A0ABB" w:rsidRDefault="003A0ABB" w:rsidP="003A0ABB">
      <w:pPr>
        <w:spacing w:after="168" w:line="259" w:lineRule="auto"/>
        <w:ind w:left="0" w:right="82" w:firstLine="0"/>
        <w:jc w:val="center"/>
      </w:pPr>
      <w:r>
        <w:rPr>
          <w:sz w:val="22"/>
        </w:rPr>
        <w:t xml:space="preserve"> </w:t>
      </w:r>
    </w:p>
    <w:p w14:paraId="6DB044B6" w14:textId="77777777" w:rsidR="003A0ABB" w:rsidRDefault="003A0ABB" w:rsidP="003A0ABB">
      <w:pPr>
        <w:spacing w:after="340" w:line="259" w:lineRule="auto"/>
        <w:ind w:left="0" w:right="39" w:firstLine="0"/>
        <w:jc w:val="center"/>
      </w:pPr>
      <w:r>
        <w:rPr>
          <w:rFonts w:ascii="Liberation Serif" w:eastAsia="Liberation Serif" w:hAnsi="Liberation Serif" w:cs="Liberation Serif"/>
          <w:sz w:val="40"/>
        </w:rPr>
        <w:t>A.A. 2021-2022</w:t>
      </w:r>
      <w:r>
        <w:rPr>
          <w:sz w:val="34"/>
          <w:vertAlign w:val="subscript"/>
        </w:rPr>
        <w:t xml:space="preserve"> </w:t>
      </w:r>
    </w:p>
    <w:p w14:paraId="1E48FCB8" w14:textId="5531137A" w:rsidR="003A0ABB" w:rsidRDefault="003A0ABB" w:rsidP="003A0ABB">
      <w:pPr>
        <w:spacing w:after="0" w:line="259" w:lineRule="auto"/>
        <w:ind w:left="0" w:right="146" w:firstLine="0"/>
        <w:jc w:val="center"/>
      </w:pPr>
      <w:r>
        <w:rPr>
          <w:b/>
          <w:sz w:val="44"/>
        </w:rPr>
        <w:t>Mercuriali Gianluca</w:t>
      </w:r>
      <w:r>
        <w:rPr>
          <w:b/>
          <w:sz w:val="44"/>
        </w:rPr>
        <w:t xml:space="preserve"> e Tosi Francesco</w:t>
      </w:r>
      <w:r>
        <w:rPr>
          <w:b/>
          <w:sz w:val="44"/>
        </w:rPr>
        <w:t xml:space="preserve"> </w:t>
      </w:r>
      <w:r>
        <w:rPr>
          <w:sz w:val="22"/>
        </w:rPr>
        <w:t xml:space="preserve"> </w:t>
      </w:r>
    </w:p>
    <w:p w14:paraId="7113E965" w14:textId="005B7B97" w:rsidR="003A0ABB" w:rsidRPr="00311260" w:rsidRDefault="00311260" w:rsidP="00311260">
      <w:pPr>
        <w:spacing w:after="976" w:line="407" w:lineRule="auto"/>
        <w:ind w:left="1426" w:right="44" w:firstLine="0"/>
        <w:rPr>
          <w:sz w:val="32"/>
        </w:rPr>
      </w:pPr>
      <w:r>
        <w:rPr>
          <w:sz w:val="32"/>
        </w:rPr>
        <w:t xml:space="preserve"> </w:t>
      </w:r>
      <w:r w:rsidR="003A0ABB">
        <w:rPr>
          <w:sz w:val="32"/>
        </w:rPr>
        <w:t xml:space="preserve">matr. </w:t>
      </w:r>
      <w:r w:rsidR="003A0ABB">
        <w:rPr>
          <w:b/>
          <w:sz w:val="32"/>
        </w:rPr>
        <w:t>0001056381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 xml:space="preserve">           </w:t>
      </w:r>
      <w:r w:rsidRPr="00311260">
        <w:rPr>
          <w:sz w:val="32"/>
        </w:rPr>
        <w:t xml:space="preserve">matr. </w:t>
      </w:r>
      <w:r w:rsidRPr="00311260">
        <w:rPr>
          <w:b/>
          <w:bCs/>
          <w:sz w:val="32"/>
        </w:rPr>
        <w:t>0001047560</w:t>
      </w:r>
    </w:p>
    <w:p w14:paraId="23EDBDA1" w14:textId="67E1FA6C" w:rsidR="003A0ABB" w:rsidRDefault="003A0ABB" w:rsidP="003A0ABB">
      <w:pPr>
        <w:spacing w:after="891" w:line="407" w:lineRule="auto"/>
        <w:ind w:right="41"/>
        <w:jc w:val="center"/>
      </w:pPr>
      <w:r>
        <w:rPr>
          <w:sz w:val="32"/>
        </w:rPr>
        <w:t>data</w:t>
      </w:r>
      <w:r>
        <w:rPr>
          <w:b/>
          <w:sz w:val="32"/>
        </w:rPr>
        <w:t xml:space="preserve"> </w:t>
      </w:r>
      <w:r>
        <w:rPr>
          <w:b/>
          <w:sz w:val="32"/>
        </w:rPr>
        <w:t>27</w:t>
      </w:r>
      <w:r>
        <w:rPr>
          <w:b/>
          <w:sz w:val="32"/>
        </w:rPr>
        <w:t>/0</w:t>
      </w:r>
      <w:r>
        <w:rPr>
          <w:b/>
          <w:sz w:val="32"/>
        </w:rPr>
        <w:t>6</w:t>
      </w:r>
      <w:r>
        <w:rPr>
          <w:b/>
          <w:sz w:val="32"/>
        </w:rPr>
        <w:t>/2022</w:t>
      </w:r>
      <w:r>
        <w:rPr>
          <w:sz w:val="22"/>
        </w:rPr>
        <w:t xml:space="preserve"> </w:t>
      </w:r>
    </w:p>
    <w:p w14:paraId="4C3D74C9" w14:textId="23F8DD8B" w:rsidR="008A2B24" w:rsidRDefault="003A0ABB" w:rsidP="00697424">
      <w:pPr>
        <w:jc w:val="center"/>
        <w:rPr>
          <w:b/>
          <w:sz w:val="48"/>
        </w:rPr>
      </w:pPr>
      <w:r>
        <w:rPr>
          <w:b/>
          <w:sz w:val="48"/>
        </w:rPr>
        <w:t xml:space="preserve">MATEMATICA APPLICATA </w:t>
      </w:r>
      <w:r w:rsidR="00697424">
        <w:rPr>
          <w:b/>
          <w:sz w:val="48"/>
        </w:rPr>
        <w:t>LM</w:t>
      </w:r>
    </w:p>
    <w:p w14:paraId="1D57EC66" w14:textId="5114C2CB" w:rsidR="00697424" w:rsidRDefault="00697424" w:rsidP="00697424">
      <w:pPr>
        <w:jc w:val="center"/>
        <w:rPr>
          <w:b/>
          <w:sz w:val="48"/>
        </w:rPr>
      </w:pPr>
    </w:p>
    <w:p w14:paraId="2481D95D" w14:textId="52767A1F" w:rsidR="00697424" w:rsidRDefault="00697424" w:rsidP="00697424">
      <w:pPr>
        <w:rPr>
          <w:b/>
          <w:sz w:val="48"/>
        </w:rPr>
      </w:pPr>
      <w:r w:rsidRPr="00697424">
        <w:rPr>
          <w:bCs/>
          <w:sz w:val="48"/>
        </w:rPr>
        <w:t>Gruppo 14</w:t>
      </w:r>
      <w:r>
        <w:rPr>
          <w:b/>
          <w:sz w:val="48"/>
        </w:rPr>
        <w:t xml:space="preserve">:  </w:t>
      </w:r>
      <w:r w:rsidRPr="00697424">
        <w:rPr>
          <w:b/>
          <w:sz w:val="48"/>
        </w:rPr>
        <w:t>process allocation</w:t>
      </w:r>
    </w:p>
    <w:p w14:paraId="2637D78C" w14:textId="4754D8FF" w:rsidR="00C40CBC" w:rsidRDefault="00C40CBC" w:rsidP="00697424">
      <w:pPr>
        <w:rPr>
          <w:b/>
          <w:sz w:val="48"/>
        </w:rPr>
      </w:pPr>
    </w:p>
    <w:p w14:paraId="1D157EE3" w14:textId="32C51455" w:rsidR="00C40CBC" w:rsidRDefault="00C40CBC" w:rsidP="00697424">
      <w:pPr>
        <w:rPr>
          <w:b/>
          <w:sz w:val="48"/>
        </w:rPr>
      </w:pPr>
    </w:p>
    <w:p w14:paraId="0E9D29CB" w14:textId="3E58FE27" w:rsidR="00C40CBC" w:rsidRDefault="00C40CBC" w:rsidP="00311260">
      <w:pPr>
        <w:ind w:left="0" w:firstLine="0"/>
        <w:rPr>
          <w:b/>
          <w:sz w:val="48"/>
        </w:rPr>
      </w:pPr>
    </w:p>
    <w:p w14:paraId="59E373F1" w14:textId="2FF1F48B" w:rsidR="00311260" w:rsidRDefault="00311260" w:rsidP="00735E71">
      <w:pPr>
        <w:rPr>
          <w:b/>
          <w:sz w:val="32"/>
          <w:szCs w:val="14"/>
        </w:rPr>
      </w:pPr>
    </w:p>
    <w:p w14:paraId="703F5687" w14:textId="77777777" w:rsidR="00735E71" w:rsidDel="00735E71" w:rsidRDefault="00735E71" w:rsidP="00735E71">
      <w:pPr>
        <w:rPr>
          <w:del w:id="1" w:author="Gianluca Mercuriali - gianluca.mercuriali@studio.unibo.it" w:date="2022-06-27T19:01:00Z"/>
          <w:b/>
          <w:sz w:val="32"/>
          <w:szCs w:val="14"/>
        </w:rPr>
      </w:pPr>
    </w:p>
    <w:p w14:paraId="3FA64261" w14:textId="3A20E0D0" w:rsidR="00311260" w:rsidRDefault="00311260" w:rsidP="00697424">
      <w:pPr>
        <w:rPr>
          <w:b/>
          <w:sz w:val="32"/>
          <w:szCs w:val="14"/>
        </w:rPr>
      </w:pPr>
    </w:p>
    <w:p w14:paraId="7DE8C092" w14:textId="3BD7DBD7" w:rsidR="00202BF1" w:rsidRDefault="00735E71" w:rsidP="00202BF1">
      <w:pPr>
        <w:rPr>
          <w:bCs/>
          <w:sz w:val="32"/>
          <w:szCs w:val="14"/>
        </w:rPr>
      </w:pPr>
      <w:r>
        <w:rPr>
          <w:b/>
          <w:sz w:val="32"/>
          <w:szCs w:val="14"/>
        </w:rPr>
        <w:lastRenderedPageBreak/>
        <w:t>PROBLEMA:</w:t>
      </w:r>
      <w:r w:rsidR="00311260">
        <w:rPr>
          <w:b/>
          <w:sz w:val="32"/>
          <w:szCs w:val="14"/>
        </w:rPr>
        <w:t xml:space="preserve"> </w:t>
      </w:r>
      <w:r w:rsidR="00202BF1">
        <w:rPr>
          <w:bCs/>
          <w:sz w:val="32"/>
          <w:szCs w:val="14"/>
        </w:rPr>
        <w:t xml:space="preserve">Viene dato </w:t>
      </w:r>
      <w:r w:rsidR="006F10EF" w:rsidRPr="006F10EF">
        <w:rPr>
          <w:bCs/>
          <w:sz w:val="32"/>
          <w:szCs w:val="14"/>
        </w:rPr>
        <w:t>un insieme di processi</w:t>
      </w:r>
      <w:r w:rsidR="006F10EF">
        <w:rPr>
          <w:bCs/>
          <w:sz w:val="32"/>
          <w:szCs w:val="14"/>
        </w:rPr>
        <w:t>,</w:t>
      </w:r>
      <w:r w:rsidR="006F10EF" w:rsidRPr="006F10EF">
        <w:rPr>
          <w:bCs/>
          <w:sz w:val="32"/>
          <w:szCs w:val="14"/>
        </w:rPr>
        <w:t xml:space="preserve"> ciascuno</w:t>
      </w:r>
      <w:r w:rsidR="006F10EF">
        <w:rPr>
          <w:bCs/>
          <w:sz w:val="32"/>
          <w:szCs w:val="14"/>
        </w:rPr>
        <w:t xml:space="preserve"> dei quali richiede </w:t>
      </w:r>
      <w:r>
        <w:rPr>
          <w:bCs/>
          <w:sz w:val="32"/>
          <w:szCs w:val="14"/>
        </w:rPr>
        <w:t xml:space="preserve">un </w:t>
      </w:r>
      <w:r w:rsidRPr="006F10EF">
        <w:rPr>
          <w:bCs/>
          <w:sz w:val="32"/>
          <w:szCs w:val="14"/>
        </w:rPr>
        <w:t>tempo</w:t>
      </w:r>
      <w:r w:rsidR="006F10EF" w:rsidRPr="006F10EF">
        <w:rPr>
          <w:bCs/>
          <w:sz w:val="32"/>
          <w:szCs w:val="14"/>
        </w:rPr>
        <w:t xml:space="preserve"> </w:t>
      </w:r>
      <w:r w:rsidR="006F10EF">
        <w:rPr>
          <w:bCs/>
          <w:sz w:val="32"/>
          <w:szCs w:val="14"/>
        </w:rPr>
        <w:t xml:space="preserve">di elaborazione </w:t>
      </w:r>
      <w:r w:rsidR="006F10EF" w:rsidRPr="006F10EF">
        <w:rPr>
          <w:bCs/>
          <w:sz w:val="32"/>
          <w:szCs w:val="14"/>
        </w:rPr>
        <w:t>e</w:t>
      </w:r>
      <w:r w:rsidR="006F10EF">
        <w:rPr>
          <w:bCs/>
          <w:sz w:val="32"/>
          <w:szCs w:val="14"/>
        </w:rPr>
        <w:t xml:space="preserve"> occupa una certa</w:t>
      </w:r>
      <w:r w:rsidR="006F10EF" w:rsidRPr="006F10EF">
        <w:rPr>
          <w:bCs/>
          <w:sz w:val="32"/>
          <w:szCs w:val="14"/>
        </w:rPr>
        <w:t xml:space="preserve"> memoria</w:t>
      </w:r>
      <w:r w:rsidR="00202BF1">
        <w:rPr>
          <w:bCs/>
          <w:sz w:val="32"/>
          <w:szCs w:val="14"/>
        </w:rPr>
        <w:t xml:space="preserve"> e</w:t>
      </w:r>
      <w:r w:rsidR="006F10EF">
        <w:rPr>
          <w:bCs/>
          <w:sz w:val="32"/>
          <w:szCs w:val="14"/>
        </w:rPr>
        <w:t xml:space="preserve"> il cui </w:t>
      </w:r>
      <w:r w:rsidR="006F10EF" w:rsidRPr="006F10EF">
        <w:rPr>
          <w:bCs/>
          <w:sz w:val="32"/>
          <w:szCs w:val="14"/>
        </w:rPr>
        <w:t xml:space="preserve">"profitto" </w:t>
      </w:r>
      <w:r w:rsidR="006F10EF">
        <w:rPr>
          <w:bCs/>
          <w:sz w:val="32"/>
          <w:szCs w:val="14"/>
        </w:rPr>
        <w:t>è dato dal prodotto dei due</w:t>
      </w:r>
      <w:r w:rsidR="00202BF1">
        <w:rPr>
          <w:bCs/>
          <w:sz w:val="32"/>
          <w:szCs w:val="14"/>
        </w:rPr>
        <w:t>.</w:t>
      </w:r>
    </w:p>
    <w:p w14:paraId="44F334A4" w14:textId="6846DD11" w:rsidR="00202BF1" w:rsidRDefault="00202BF1" w:rsidP="00202BF1">
      <w:pPr>
        <w:rPr>
          <w:bCs/>
          <w:sz w:val="32"/>
          <w:szCs w:val="14"/>
        </w:rPr>
      </w:pPr>
      <w:r>
        <w:rPr>
          <w:bCs/>
          <w:sz w:val="32"/>
          <w:szCs w:val="14"/>
        </w:rPr>
        <w:t>Tali processi devo essere elaborati da u</w:t>
      </w:r>
      <w:r w:rsidR="006F10EF" w:rsidRPr="006F10EF">
        <w:rPr>
          <w:bCs/>
          <w:sz w:val="32"/>
          <w:szCs w:val="14"/>
        </w:rPr>
        <w:t>n processore avente</w:t>
      </w:r>
      <w:r w:rsidR="006F10EF">
        <w:rPr>
          <w:bCs/>
          <w:sz w:val="32"/>
          <w:szCs w:val="14"/>
        </w:rPr>
        <w:t xml:space="preserve"> </w:t>
      </w:r>
      <w:r w:rsidR="006F10EF" w:rsidRPr="006F10EF">
        <w:rPr>
          <w:bCs/>
          <w:sz w:val="32"/>
          <w:szCs w:val="14"/>
        </w:rPr>
        <w:t>memoria totale M e un</w:t>
      </w:r>
      <w:r w:rsidR="006F10EF">
        <w:rPr>
          <w:bCs/>
          <w:sz w:val="32"/>
          <w:szCs w:val="14"/>
        </w:rPr>
        <w:t xml:space="preserve"> tempo massimo di </w:t>
      </w:r>
      <w:r w:rsidR="006F10EF" w:rsidRPr="006F10EF">
        <w:rPr>
          <w:bCs/>
          <w:sz w:val="32"/>
          <w:szCs w:val="14"/>
        </w:rPr>
        <w:t>calcolo T</w:t>
      </w:r>
      <w:r>
        <w:rPr>
          <w:bCs/>
          <w:sz w:val="32"/>
          <w:szCs w:val="14"/>
        </w:rPr>
        <w:t xml:space="preserve"> per ogni slot.</w:t>
      </w:r>
    </w:p>
    <w:p w14:paraId="2196EC1E" w14:textId="6ACE73C6" w:rsidR="00202BF1" w:rsidRDefault="00202BF1" w:rsidP="00202BF1">
      <w:pPr>
        <w:rPr>
          <w:bCs/>
          <w:sz w:val="32"/>
          <w:szCs w:val="14"/>
        </w:rPr>
      </w:pPr>
      <w:r>
        <w:rPr>
          <w:bCs/>
          <w:sz w:val="32"/>
          <w:szCs w:val="14"/>
        </w:rPr>
        <w:t>I singoli processi non si devono interrompere</w:t>
      </w:r>
      <w:r w:rsidR="00F25FC9">
        <w:rPr>
          <w:bCs/>
          <w:sz w:val="32"/>
          <w:szCs w:val="14"/>
        </w:rPr>
        <w:t xml:space="preserve"> e non sono sovrapponibili</w:t>
      </w:r>
      <w:r>
        <w:rPr>
          <w:bCs/>
          <w:sz w:val="32"/>
          <w:szCs w:val="14"/>
        </w:rPr>
        <w:t xml:space="preserve"> e possono essere eseguiti in parallelo affinché per ogni istante di tempo non si superi la memoria massima.</w:t>
      </w:r>
    </w:p>
    <w:p w14:paraId="6260E957" w14:textId="77777777" w:rsidR="00E863D3" w:rsidRDefault="00E863D3" w:rsidP="006E053C">
      <w:pPr>
        <w:ind w:left="0" w:firstLine="0"/>
        <w:rPr>
          <w:bCs/>
          <w:sz w:val="32"/>
          <w:szCs w:val="14"/>
        </w:rPr>
      </w:pPr>
    </w:p>
    <w:p w14:paraId="1F776F80" w14:textId="1B2B21A5" w:rsidR="00311260" w:rsidRDefault="00202BF1" w:rsidP="00202BF1">
      <w:pPr>
        <w:rPr>
          <w:bCs/>
          <w:sz w:val="32"/>
          <w:szCs w:val="14"/>
        </w:rPr>
      </w:pPr>
      <w:r>
        <w:rPr>
          <w:bCs/>
          <w:sz w:val="32"/>
          <w:szCs w:val="14"/>
        </w:rPr>
        <w:t xml:space="preserve"> </w:t>
      </w:r>
      <w:r w:rsidR="00E863D3">
        <w:rPr>
          <w:b/>
          <w:sz w:val="32"/>
          <w:szCs w:val="14"/>
        </w:rPr>
        <w:t xml:space="preserve">OBIETTIVO: </w:t>
      </w:r>
      <w:r w:rsidR="00E863D3">
        <w:rPr>
          <w:bCs/>
          <w:sz w:val="32"/>
          <w:szCs w:val="14"/>
        </w:rPr>
        <w:t>Definire un sottoinsieme di processi, in modo tale da ottenere il profitto massimo possibile.</w:t>
      </w:r>
    </w:p>
    <w:p w14:paraId="60B676EE" w14:textId="79B6D328" w:rsidR="00E863D3" w:rsidRDefault="00E863D3" w:rsidP="00202BF1">
      <w:pPr>
        <w:rPr>
          <w:bCs/>
          <w:sz w:val="32"/>
          <w:szCs w:val="14"/>
        </w:rPr>
      </w:pPr>
      <w:r>
        <w:rPr>
          <w:bCs/>
          <w:sz w:val="32"/>
          <w:szCs w:val="14"/>
        </w:rPr>
        <w:t>Per il raggiungimento dell’obiettivo sono stati svolti tre algoritmi: Greedy, Local Search e GRASP.</w:t>
      </w:r>
    </w:p>
    <w:p w14:paraId="45D073EF" w14:textId="68FC7F5F" w:rsidR="00E863D3" w:rsidRDefault="00E863D3" w:rsidP="006E053C">
      <w:pPr>
        <w:ind w:left="0" w:firstLine="0"/>
        <w:rPr>
          <w:bCs/>
          <w:sz w:val="32"/>
          <w:szCs w:val="14"/>
        </w:rPr>
      </w:pPr>
    </w:p>
    <w:p w14:paraId="4B87CCC7" w14:textId="053D3801" w:rsidR="006E053C" w:rsidRDefault="00E863D3" w:rsidP="006E053C">
      <w:pPr>
        <w:rPr>
          <w:bCs/>
          <w:sz w:val="32"/>
          <w:szCs w:val="14"/>
        </w:rPr>
      </w:pPr>
      <w:r>
        <w:rPr>
          <w:b/>
          <w:sz w:val="32"/>
          <w:szCs w:val="14"/>
        </w:rPr>
        <w:t>IMPLEMENTAZIONE</w:t>
      </w:r>
      <w:r>
        <w:rPr>
          <w:b/>
          <w:sz w:val="32"/>
          <w:szCs w:val="14"/>
        </w:rPr>
        <w:t>:</w:t>
      </w:r>
      <w:r>
        <w:rPr>
          <w:b/>
          <w:sz w:val="32"/>
          <w:szCs w:val="14"/>
        </w:rPr>
        <w:t xml:space="preserve"> </w:t>
      </w:r>
      <w:r w:rsidR="00533D2B" w:rsidRPr="00533D2B">
        <w:rPr>
          <w:bCs/>
          <w:sz w:val="32"/>
          <w:szCs w:val="14"/>
        </w:rPr>
        <w:t xml:space="preserve">Il problema può </w:t>
      </w:r>
      <w:r w:rsidR="00533D2B">
        <w:rPr>
          <w:bCs/>
          <w:sz w:val="32"/>
          <w:szCs w:val="14"/>
        </w:rPr>
        <w:t>essere semplificato come un Bin Packing 2D, con la variante che il bin è unico.</w:t>
      </w:r>
    </w:p>
    <w:p w14:paraId="2B7A3815" w14:textId="16588A17" w:rsidR="00533D2B" w:rsidRPr="00533D2B" w:rsidRDefault="00533D2B" w:rsidP="006E053C">
      <w:pPr>
        <w:ind w:left="0" w:firstLine="0"/>
        <w:rPr>
          <w:bCs/>
          <w:sz w:val="32"/>
          <w:szCs w:val="14"/>
        </w:rPr>
      </w:pPr>
      <w:r w:rsidRPr="00533D2B">
        <w:rPr>
          <w:bCs/>
          <w:sz w:val="32"/>
          <w:szCs w:val="14"/>
        </w:rPr>
        <w:t xml:space="preserve">Per questo motivo </w:t>
      </w:r>
      <w:r>
        <w:rPr>
          <w:bCs/>
          <w:sz w:val="32"/>
          <w:szCs w:val="14"/>
        </w:rPr>
        <w:t>il bin è stato suddiviso in più “scaffali”, ognuno dei quali ha larghezza massima T e altezza M/num.Scaffali come mostrato nella figura seguente:</w:t>
      </w:r>
      <w:r w:rsidR="006E053C" w:rsidRPr="006E053C">
        <w:rPr>
          <w:b/>
          <w:noProof/>
          <w:sz w:val="32"/>
          <w:szCs w:val="14"/>
        </w:rPr>
        <w:t xml:space="preserve"> </w:t>
      </w:r>
    </w:p>
    <w:p w14:paraId="399A268B" w14:textId="555FA89B" w:rsidR="00E863D3" w:rsidRDefault="006E053C" w:rsidP="00697424">
      <w:r>
        <w:rPr>
          <w:b/>
          <w:noProof/>
          <w:sz w:val="32"/>
          <w:szCs w:val="14"/>
        </w:rPr>
        <w:drawing>
          <wp:anchor distT="0" distB="0" distL="114300" distR="114300" simplePos="0" relativeHeight="251658240" behindDoc="0" locked="0" layoutInCell="1" allowOverlap="1" wp14:anchorId="7F431502" wp14:editId="51D43639">
            <wp:simplePos x="0" y="0"/>
            <wp:positionH relativeFrom="margin">
              <wp:align>center</wp:align>
            </wp:positionH>
            <wp:positionV relativeFrom="paragraph">
              <wp:posOffset>153914</wp:posOffset>
            </wp:positionV>
            <wp:extent cx="1428623" cy="2725833"/>
            <wp:effectExtent l="0" t="0" r="63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623" cy="272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1BBC12" w14:textId="59E23031" w:rsidR="006E053C" w:rsidRDefault="006E053C" w:rsidP="006E053C">
      <w:pPr>
        <w:jc w:val="left"/>
      </w:pPr>
      <w:r>
        <w:br w:type="textWrapping" w:clear="all"/>
      </w:r>
    </w:p>
    <w:p w14:paraId="691F60D2" w14:textId="156F4A64" w:rsidR="006E053C" w:rsidRPr="006E053C" w:rsidRDefault="006E053C" w:rsidP="006E053C">
      <w:pPr>
        <w:jc w:val="center"/>
        <w:rPr>
          <w:sz w:val="20"/>
          <w:szCs w:val="18"/>
        </w:rPr>
      </w:pPr>
      <w:r w:rsidRPr="006E053C">
        <w:rPr>
          <w:sz w:val="20"/>
          <w:szCs w:val="18"/>
        </w:rPr>
        <w:t xml:space="preserve">Nel caso in figura, il numero degli scaffali è quattro </w:t>
      </w:r>
    </w:p>
    <w:p w14:paraId="161913FA" w14:textId="5B202680" w:rsidR="00533D2B" w:rsidRDefault="00533D2B" w:rsidP="00697424"/>
    <w:p w14:paraId="7B71DDAE" w14:textId="55310278" w:rsidR="00533D2B" w:rsidRDefault="00533D2B" w:rsidP="00697424"/>
    <w:p w14:paraId="7C25B8F2" w14:textId="16480762" w:rsidR="00F25FC9" w:rsidRDefault="006E053C" w:rsidP="00697424">
      <w:pPr>
        <w:rPr>
          <w:sz w:val="32"/>
          <w:szCs w:val="28"/>
        </w:rPr>
      </w:pPr>
      <w:r w:rsidRPr="006E053C">
        <w:rPr>
          <w:sz w:val="32"/>
          <w:szCs w:val="28"/>
        </w:rPr>
        <w:lastRenderedPageBreak/>
        <w:t>I</w:t>
      </w:r>
      <w:r w:rsidR="002E3B18">
        <w:rPr>
          <w:sz w:val="32"/>
          <w:szCs w:val="28"/>
        </w:rPr>
        <w:t xml:space="preserve">l numero di processi </w:t>
      </w:r>
      <w:r w:rsidRPr="006E053C">
        <w:rPr>
          <w:sz w:val="32"/>
          <w:szCs w:val="28"/>
        </w:rPr>
        <w:t>da inserire all’interno del bin</w:t>
      </w:r>
      <w:r w:rsidR="002E3B18">
        <w:rPr>
          <w:sz w:val="32"/>
          <w:szCs w:val="28"/>
        </w:rPr>
        <w:t xml:space="preserve"> è definito a priori ed è contenuto nella variabile Np, tali processi</w:t>
      </w:r>
      <w:r w:rsidRPr="006E053C">
        <w:rPr>
          <w:sz w:val="32"/>
          <w:szCs w:val="28"/>
        </w:rPr>
        <w:t xml:space="preserve"> sono stati</w:t>
      </w:r>
      <w:r w:rsidRPr="006E053C">
        <w:rPr>
          <w:sz w:val="32"/>
          <w:szCs w:val="28"/>
        </w:rPr>
        <w:t xml:space="preserve"> genera</w:t>
      </w:r>
      <w:r w:rsidRPr="006E053C">
        <w:rPr>
          <w:sz w:val="32"/>
          <w:szCs w:val="28"/>
        </w:rPr>
        <w:t>ti come dei rettangoli aventi base t e altezza m</w:t>
      </w:r>
      <w:r w:rsidR="00F25FC9">
        <w:rPr>
          <w:sz w:val="32"/>
          <w:szCs w:val="28"/>
        </w:rPr>
        <w:t xml:space="preserve">. </w:t>
      </w:r>
      <w:r w:rsidR="002E3B18">
        <w:rPr>
          <w:sz w:val="32"/>
          <w:szCs w:val="28"/>
        </w:rPr>
        <w:t>I</w:t>
      </w:r>
      <w:r w:rsidR="00F25FC9">
        <w:rPr>
          <w:sz w:val="32"/>
          <w:szCs w:val="28"/>
        </w:rPr>
        <w:t xml:space="preserve"> valori sono stati scelti in modo randomico, in particolare per la base i valori generati sono compresi tra 1 e il 20% del tempo massimo T, per i valori di memoria invece la generazione oscilla tra i e il 10% della memoria totale M.</w:t>
      </w:r>
    </w:p>
    <w:p w14:paraId="5438A6A9" w14:textId="270D2E24" w:rsidR="006E053C" w:rsidRDefault="00EA21BB" w:rsidP="00697424">
      <w:pPr>
        <w:rPr>
          <w:sz w:val="32"/>
          <w:szCs w:val="28"/>
        </w:rPr>
      </w:pPr>
      <w:r>
        <w:rPr>
          <w:sz w:val="32"/>
          <w:szCs w:val="28"/>
        </w:rPr>
        <w:t>I processi così realizzati in alcuni casi possono risultare quadrati, inoltre è stato scelto di partire da 1 nell’intervallo dei valori perché così non si generano profitti nulli e quindi processi da escludere a prescindere.</w:t>
      </w:r>
    </w:p>
    <w:p w14:paraId="3FAFF212" w14:textId="6EAA5831" w:rsidR="00EA21BB" w:rsidRDefault="00EA21BB" w:rsidP="00697424">
      <w:pPr>
        <w:rPr>
          <w:sz w:val="32"/>
          <w:szCs w:val="28"/>
        </w:rPr>
      </w:pPr>
    </w:p>
    <w:p w14:paraId="18063D33" w14:textId="051C60FD" w:rsidR="00500985" w:rsidRDefault="00500985" w:rsidP="001C0224">
      <w:pPr>
        <w:rPr>
          <w:sz w:val="32"/>
          <w:szCs w:val="28"/>
        </w:rPr>
      </w:pPr>
      <w:r w:rsidRPr="00500985">
        <w:rPr>
          <w:b/>
          <w:bCs/>
          <w:sz w:val="32"/>
          <w:szCs w:val="28"/>
        </w:rPr>
        <w:t>GRE</w:t>
      </w:r>
      <w:r>
        <w:rPr>
          <w:b/>
          <w:bCs/>
          <w:sz w:val="32"/>
          <w:szCs w:val="28"/>
        </w:rPr>
        <w:t>E</w:t>
      </w:r>
      <w:r w:rsidRPr="00500985">
        <w:rPr>
          <w:b/>
          <w:bCs/>
          <w:sz w:val="32"/>
          <w:szCs w:val="28"/>
        </w:rPr>
        <w:t>DY</w:t>
      </w:r>
      <w:r>
        <w:rPr>
          <w:sz w:val="32"/>
          <w:szCs w:val="28"/>
        </w:rPr>
        <w:t>:</w:t>
      </w:r>
      <w:r>
        <w:rPr>
          <w:sz w:val="32"/>
          <w:szCs w:val="28"/>
        </w:rPr>
        <w:br/>
        <w:t xml:space="preserve">La sua implementazione si trova all’interno della funzione “greedy”, inizialmente i processi vengono ordinati in modo decrescente rispetto ai profitti </w:t>
      </w:r>
      <w:r w:rsidR="001C0224">
        <w:rPr>
          <w:sz w:val="32"/>
          <w:szCs w:val="28"/>
        </w:rPr>
        <w:t>e successivamente vengono inseriti nel bin a partire dal processo avente profitto maggiore.</w:t>
      </w:r>
    </w:p>
    <w:p w14:paraId="17B93900" w14:textId="0CF6D32F" w:rsidR="00265219" w:rsidRDefault="001C0224" w:rsidP="00265219">
      <w:pPr>
        <w:rPr>
          <w:sz w:val="32"/>
          <w:szCs w:val="28"/>
        </w:rPr>
      </w:pPr>
      <w:r>
        <w:rPr>
          <w:sz w:val="32"/>
          <w:szCs w:val="28"/>
        </w:rPr>
        <w:t>Il riempimento degli scaffali parte dal basso e si passa allo scaffale successivo quando viene raggiunto il valore massimo di tempo o memoria</w:t>
      </w:r>
      <w:r w:rsidR="00527BDF">
        <w:rPr>
          <w:sz w:val="32"/>
          <w:szCs w:val="28"/>
        </w:rPr>
        <w:t xml:space="preserve"> massima del cassetto.</w:t>
      </w:r>
    </w:p>
    <w:p w14:paraId="3EC0422C" w14:textId="741074D5" w:rsidR="00527BDF" w:rsidRDefault="00527BDF" w:rsidP="001C0224">
      <w:pPr>
        <w:rPr>
          <w:sz w:val="32"/>
          <w:szCs w:val="28"/>
        </w:rPr>
      </w:pPr>
      <w:r>
        <w:rPr>
          <w:sz w:val="32"/>
          <w:szCs w:val="28"/>
        </w:rPr>
        <w:t xml:space="preserve">Se l’i-esimo processo che deve essere inserito supera il tempo massimo o la memoria massima dello scaffale corrente, allora se ne apre uno nuovo che a sua volta verrà riempito seguendo il criterio precedente. </w:t>
      </w:r>
    </w:p>
    <w:p w14:paraId="365F0983" w14:textId="7D9F283B" w:rsidR="00265219" w:rsidRDefault="00265219" w:rsidP="001C0224">
      <w:pPr>
        <w:rPr>
          <w:sz w:val="32"/>
          <w:szCs w:val="28"/>
        </w:rPr>
      </w:pPr>
      <w:r>
        <w:rPr>
          <w:sz w:val="32"/>
          <w:szCs w:val="28"/>
        </w:rPr>
        <w:t xml:space="preserve">I processi che rimangono fuori dal bin </w:t>
      </w:r>
      <w:r w:rsidR="0014517B">
        <w:rPr>
          <w:sz w:val="32"/>
          <w:szCs w:val="28"/>
        </w:rPr>
        <w:t>vengono inseriti all’interno del vettore scarto, che successivamente verrà utilizzato per fare gli scambi durante la Local Search.</w:t>
      </w:r>
    </w:p>
    <w:p w14:paraId="5BD4D78D" w14:textId="77777777" w:rsidR="00527BDF" w:rsidRDefault="00527BDF" w:rsidP="00265219">
      <w:pPr>
        <w:rPr>
          <w:sz w:val="32"/>
          <w:szCs w:val="28"/>
        </w:rPr>
      </w:pPr>
      <w:r>
        <w:rPr>
          <w:sz w:val="32"/>
          <w:szCs w:val="28"/>
        </w:rPr>
        <w:t>Il numero di scaffali che possono essere riempiti è definito a priori.</w:t>
      </w:r>
    </w:p>
    <w:p w14:paraId="2CC178BE" w14:textId="0F20663D" w:rsidR="001C0224" w:rsidRDefault="00265219" w:rsidP="00265219">
      <w:pPr>
        <w:rPr>
          <w:sz w:val="32"/>
          <w:szCs w:val="28"/>
        </w:rPr>
      </w:pPr>
      <w:r>
        <w:rPr>
          <w:sz w:val="32"/>
          <w:szCs w:val="28"/>
        </w:rPr>
        <w:t>Il bin viene trattato come una matrice che ha numero di righe pari al numero degli scaffali e numero di colonne pari al numero dei processi.</w:t>
      </w:r>
    </w:p>
    <w:p w14:paraId="6388B8A4" w14:textId="1E93C49D" w:rsidR="00265219" w:rsidRDefault="0014517B" w:rsidP="00265219">
      <w:pPr>
        <w:rPr>
          <w:sz w:val="32"/>
          <w:szCs w:val="28"/>
        </w:rPr>
      </w:pPr>
      <w:r>
        <w:rPr>
          <w:sz w:val="32"/>
          <w:szCs w:val="28"/>
        </w:rPr>
        <w:t>Per tenere traccia della memoria e dei tempi che vengono messi all’interno del bin, vengono realizzate due matrici per tempo e memoria, il cui prodotto genera il profitto di ciascun processo allocato all’interno della soluzione temporanea.</w:t>
      </w:r>
    </w:p>
    <w:p w14:paraId="25EA86F0" w14:textId="31477F1A" w:rsidR="00E64F33" w:rsidRDefault="00E64F33" w:rsidP="00265219">
      <w:pPr>
        <w:rPr>
          <w:sz w:val="32"/>
          <w:szCs w:val="28"/>
        </w:rPr>
      </w:pPr>
    </w:p>
    <w:p w14:paraId="5B31F70D" w14:textId="77777777" w:rsidR="00E64F33" w:rsidRDefault="00E64F33" w:rsidP="00265219">
      <w:pPr>
        <w:rPr>
          <w:sz w:val="32"/>
          <w:szCs w:val="28"/>
        </w:rPr>
      </w:pPr>
    </w:p>
    <w:p w14:paraId="1EE3E116" w14:textId="26DF90B4" w:rsidR="00E64F33" w:rsidRDefault="00E64F33" w:rsidP="00265219">
      <w:pPr>
        <w:rPr>
          <w:sz w:val="32"/>
          <w:szCs w:val="28"/>
        </w:rPr>
      </w:pPr>
      <w:r w:rsidRPr="00E64F33">
        <w:rPr>
          <w:b/>
          <w:bCs/>
          <w:sz w:val="32"/>
          <w:szCs w:val="28"/>
        </w:rPr>
        <w:t>LOCAL SEARCH</w:t>
      </w:r>
      <w:r>
        <w:rPr>
          <w:sz w:val="32"/>
          <w:szCs w:val="28"/>
        </w:rPr>
        <w:t>:</w:t>
      </w:r>
    </w:p>
    <w:p w14:paraId="69BF2134" w14:textId="27A78F7F" w:rsidR="00E64F33" w:rsidRDefault="00E64F33" w:rsidP="00FB48AE">
      <w:pPr>
        <w:rPr>
          <w:sz w:val="32"/>
          <w:szCs w:val="28"/>
        </w:rPr>
      </w:pPr>
      <w:r>
        <w:rPr>
          <w:sz w:val="32"/>
          <w:szCs w:val="28"/>
        </w:rPr>
        <w:t>La sua implementazione si trova all’interno della funzione “</w:t>
      </w:r>
      <w:r>
        <w:rPr>
          <w:sz w:val="32"/>
          <w:szCs w:val="28"/>
        </w:rPr>
        <w:t>localSearch_fi</w:t>
      </w:r>
      <w:r>
        <w:rPr>
          <w:sz w:val="32"/>
          <w:szCs w:val="28"/>
        </w:rPr>
        <w:t>”,</w:t>
      </w:r>
      <w:r>
        <w:rPr>
          <w:sz w:val="32"/>
          <w:szCs w:val="28"/>
        </w:rPr>
        <w:t xml:space="preserve"> ed è stato scelto l’algoritmo di first improvement.</w:t>
      </w:r>
    </w:p>
    <w:p w14:paraId="6E75CEF2" w14:textId="65C56B24" w:rsidR="00791C46" w:rsidRDefault="00E64F33" w:rsidP="00FB48AE">
      <w:pPr>
        <w:rPr>
          <w:sz w:val="32"/>
          <w:szCs w:val="28"/>
        </w:rPr>
      </w:pPr>
      <w:r>
        <w:rPr>
          <w:sz w:val="32"/>
          <w:szCs w:val="28"/>
        </w:rPr>
        <w:t xml:space="preserve">Si parte dalla soluzione ottenuta dall’algoritmo greedy </w:t>
      </w:r>
      <w:r w:rsidR="00791C46">
        <w:rPr>
          <w:sz w:val="32"/>
          <w:szCs w:val="28"/>
        </w:rPr>
        <w:t>e si esegue il primo scambio migliorante che si trova all’interno dell’array degli scarti.</w:t>
      </w:r>
    </w:p>
    <w:p w14:paraId="102D9454" w14:textId="5CA69780" w:rsidR="00791C46" w:rsidRDefault="00791C46" w:rsidP="00FB48AE">
      <w:pPr>
        <w:rPr>
          <w:sz w:val="32"/>
          <w:szCs w:val="28"/>
        </w:rPr>
      </w:pPr>
      <w:r>
        <w:rPr>
          <w:sz w:val="32"/>
          <w:szCs w:val="28"/>
        </w:rPr>
        <w:t>Il primo</w:t>
      </w:r>
      <w:r w:rsidR="00FB48AE">
        <w:rPr>
          <w:sz w:val="32"/>
          <w:szCs w:val="28"/>
        </w:rPr>
        <w:t xml:space="preserve"> processo</w:t>
      </w:r>
      <w:r>
        <w:rPr>
          <w:sz w:val="32"/>
          <w:szCs w:val="28"/>
        </w:rPr>
        <w:t xml:space="preserve"> che si confronta con</w:t>
      </w:r>
      <w:r w:rsidR="00FB48AE">
        <w:rPr>
          <w:sz w:val="32"/>
          <w:szCs w:val="28"/>
        </w:rPr>
        <w:t xml:space="preserve"> il vettore degli scarti è quello inserito per primo</w:t>
      </w:r>
      <w:r>
        <w:rPr>
          <w:sz w:val="32"/>
          <w:szCs w:val="28"/>
        </w:rPr>
        <w:t xml:space="preserve"> </w:t>
      </w:r>
      <w:r w:rsidR="00FB48AE">
        <w:rPr>
          <w:sz w:val="32"/>
          <w:szCs w:val="28"/>
        </w:rPr>
        <w:t>all’interno dello scaffale più in basso.</w:t>
      </w:r>
    </w:p>
    <w:p w14:paraId="4DE96829" w14:textId="77777777" w:rsidR="00182F15" w:rsidRDefault="00FB48AE" w:rsidP="00FB48AE">
      <w:pPr>
        <w:rPr>
          <w:sz w:val="32"/>
          <w:szCs w:val="28"/>
        </w:rPr>
      </w:pPr>
      <w:r>
        <w:rPr>
          <w:sz w:val="32"/>
          <w:szCs w:val="28"/>
        </w:rPr>
        <w:t>Finché non si trova uno scambio migliorante si continua a scorrere gli elementi contenuti nei cassetti</w:t>
      </w:r>
      <w:r w:rsidR="00182F15">
        <w:rPr>
          <w:sz w:val="32"/>
          <w:szCs w:val="28"/>
        </w:rPr>
        <w:t xml:space="preserve">, non appena si trova un profitto migliore si controlla che se scambiato questo non superi il massimo del tempo e il massimo della memoria del cassetto corrente. </w:t>
      </w:r>
    </w:p>
    <w:p w14:paraId="1345D925" w14:textId="39D3827E" w:rsidR="00182F15" w:rsidRDefault="00182F15" w:rsidP="00FB48AE">
      <w:pPr>
        <w:rPr>
          <w:sz w:val="32"/>
          <w:szCs w:val="28"/>
        </w:rPr>
      </w:pPr>
      <w:r>
        <w:rPr>
          <w:sz w:val="32"/>
          <w:szCs w:val="28"/>
        </w:rPr>
        <w:t>Se queste condizioni sono rispettate allora si procede con lo scambio e si aggiorna la soluzione che risulterà avere profitto totale maggiore.</w:t>
      </w:r>
    </w:p>
    <w:p w14:paraId="7C75C015" w14:textId="20380BF3" w:rsidR="00182F15" w:rsidRDefault="002E3B18" w:rsidP="00FB48AE">
      <w:pPr>
        <w:rPr>
          <w:sz w:val="32"/>
          <w:szCs w:val="28"/>
        </w:rPr>
      </w:pPr>
      <w:r>
        <w:rPr>
          <w:sz w:val="32"/>
          <w:szCs w:val="28"/>
        </w:rPr>
        <w:t>Si procede in questo modo finché non si confrontano singolarmente tutti i profitti in soluzione con tutti i profitti contenuti ne</w:t>
      </w:r>
      <w:r w:rsidR="00EA5BEE">
        <w:rPr>
          <w:sz w:val="32"/>
          <w:szCs w:val="28"/>
        </w:rPr>
        <w:t>llo</w:t>
      </w:r>
      <w:r>
        <w:rPr>
          <w:sz w:val="32"/>
          <w:szCs w:val="28"/>
        </w:rPr>
        <w:t xml:space="preserve"> scart</w:t>
      </w:r>
      <w:r w:rsidR="00EA5BEE">
        <w:rPr>
          <w:sz w:val="32"/>
          <w:szCs w:val="28"/>
        </w:rPr>
        <w:t>o</w:t>
      </w:r>
      <w:r>
        <w:rPr>
          <w:sz w:val="32"/>
          <w:szCs w:val="28"/>
        </w:rPr>
        <w:t>.</w:t>
      </w:r>
    </w:p>
    <w:p w14:paraId="201C9EE2" w14:textId="05080B5D" w:rsidR="002E3B18" w:rsidRDefault="002E3B18" w:rsidP="00FB48AE">
      <w:pPr>
        <w:rPr>
          <w:sz w:val="32"/>
          <w:szCs w:val="28"/>
        </w:rPr>
      </w:pPr>
    </w:p>
    <w:p w14:paraId="20A8984C" w14:textId="7EE76735" w:rsidR="002E3B18" w:rsidRDefault="002E3B18" w:rsidP="00FB48AE">
      <w:pPr>
        <w:rPr>
          <w:sz w:val="32"/>
          <w:szCs w:val="28"/>
        </w:rPr>
      </w:pPr>
    </w:p>
    <w:p w14:paraId="0E6F6706" w14:textId="1F08F574" w:rsidR="002E3B18" w:rsidRDefault="002E3B18" w:rsidP="00FB48AE">
      <w:pPr>
        <w:rPr>
          <w:sz w:val="32"/>
          <w:szCs w:val="28"/>
        </w:rPr>
      </w:pPr>
      <w:r w:rsidRPr="002E3B18">
        <w:rPr>
          <w:b/>
          <w:bCs/>
          <w:sz w:val="32"/>
          <w:szCs w:val="28"/>
        </w:rPr>
        <w:t>GRASP</w:t>
      </w:r>
      <w:r>
        <w:rPr>
          <w:sz w:val="32"/>
          <w:szCs w:val="28"/>
        </w:rPr>
        <w:t>:</w:t>
      </w:r>
    </w:p>
    <w:p w14:paraId="5711B055" w14:textId="0065B0C0" w:rsidR="00FB48AE" w:rsidRDefault="00252CCA" w:rsidP="00252CCA">
      <w:pPr>
        <w:rPr>
          <w:sz w:val="32"/>
          <w:szCs w:val="28"/>
        </w:rPr>
      </w:pPr>
      <w:r>
        <w:rPr>
          <w:sz w:val="32"/>
          <w:szCs w:val="28"/>
        </w:rPr>
        <w:t>L’algoritmo GRASP è realizzato combinando</w:t>
      </w:r>
      <w:r w:rsidRPr="00252CCA">
        <w:rPr>
          <w:sz w:val="32"/>
          <w:szCs w:val="28"/>
        </w:rPr>
        <w:t xml:space="preserve"> un algoritmo di ricerca locale e un’euristica randomizzata</w:t>
      </w:r>
      <w:r>
        <w:rPr>
          <w:sz w:val="32"/>
          <w:szCs w:val="28"/>
        </w:rPr>
        <w:t>.</w:t>
      </w:r>
    </w:p>
    <w:p w14:paraId="583A628E" w14:textId="2398854C" w:rsidR="00252CCA" w:rsidRDefault="00252CCA" w:rsidP="00252CCA">
      <w:pPr>
        <w:rPr>
          <w:sz w:val="32"/>
          <w:szCs w:val="28"/>
        </w:rPr>
      </w:pPr>
      <w:r>
        <w:rPr>
          <w:sz w:val="32"/>
          <w:szCs w:val="28"/>
        </w:rPr>
        <w:t xml:space="preserve">L’euristica randomizzata viene implementata </w:t>
      </w:r>
      <w:r>
        <w:rPr>
          <w:sz w:val="32"/>
          <w:szCs w:val="28"/>
        </w:rPr>
        <w:t>all’interno della funzione “</w:t>
      </w:r>
      <w:r>
        <w:rPr>
          <w:sz w:val="32"/>
          <w:szCs w:val="28"/>
        </w:rPr>
        <w:t>randHeuristics</w:t>
      </w:r>
      <w:r>
        <w:rPr>
          <w:sz w:val="32"/>
          <w:szCs w:val="28"/>
        </w:rPr>
        <w:t>”</w:t>
      </w:r>
      <w:r w:rsidR="00903520">
        <w:rPr>
          <w:sz w:val="32"/>
          <w:szCs w:val="28"/>
        </w:rPr>
        <w:t>, che risulta essere simile alla funzione “greedy” ad eccezione che seleziona in modo randomico i processi da stanziare all’interno del bin.</w:t>
      </w:r>
    </w:p>
    <w:p w14:paraId="2D3E8276" w14:textId="7F66E931" w:rsidR="00903520" w:rsidRDefault="00903520" w:rsidP="00252CCA">
      <w:pPr>
        <w:rPr>
          <w:sz w:val="32"/>
          <w:szCs w:val="28"/>
        </w:rPr>
      </w:pPr>
      <w:r>
        <w:rPr>
          <w:sz w:val="32"/>
          <w:szCs w:val="28"/>
        </w:rPr>
        <w:t>Il riempimento come negli algoritmi precedenti è svolto partendo dallo scaffale più basso.</w:t>
      </w:r>
    </w:p>
    <w:p w14:paraId="2A0CFAE8" w14:textId="7F5B7926" w:rsidR="00903520" w:rsidRDefault="00903520" w:rsidP="00252CCA">
      <w:pPr>
        <w:rPr>
          <w:sz w:val="32"/>
          <w:szCs w:val="28"/>
        </w:rPr>
      </w:pPr>
      <w:r>
        <w:rPr>
          <w:sz w:val="32"/>
          <w:szCs w:val="28"/>
        </w:rPr>
        <w:t>Anche in questo caso gli elementi non inseriti in soluzione vengono inseriti all’interno dell’array “scarti”</w:t>
      </w:r>
      <w:r w:rsidR="00536977">
        <w:rPr>
          <w:sz w:val="32"/>
          <w:szCs w:val="28"/>
        </w:rPr>
        <w:t>.</w:t>
      </w:r>
    </w:p>
    <w:p w14:paraId="32C0C8CF" w14:textId="77777777" w:rsidR="00EA5BEE" w:rsidRDefault="00536977" w:rsidP="00252CCA">
      <w:pPr>
        <w:rPr>
          <w:sz w:val="32"/>
          <w:szCs w:val="28"/>
        </w:rPr>
      </w:pPr>
      <w:r>
        <w:rPr>
          <w:sz w:val="32"/>
          <w:szCs w:val="28"/>
        </w:rPr>
        <w:t xml:space="preserve">A partire dalla soluzione ottenuta in modo randomico, si esegue una Local Search per più iterazioni, questo algoritmo è stanziato nella </w:t>
      </w:r>
      <w:r w:rsidR="00EA5BEE">
        <w:rPr>
          <w:sz w:val="32"/>
          <w:szCs w:val="28"/>
        </w:rPr>
        <w:t>funzione “localSearch_grasp”.</w:t>
      </w:r>
    </w:p>
    <w:p w14:paraId="06BF282C" w14:textId="77777777" w:rsidR="006C059B" w:rsidRDefault="00EA5BEE" w:rsidP="00252CCA">
      <w:pPr>
        <w:rPr>
          <w:sz w:val="32"/>
          <w:szCs w:val="28"/>
        </w:rPr>
      </w:pPr>
      <w:r>
        <w:rPr>
          <w:sz w:val="32"/>
          <w:szCs w:val="28"/>
        </w:rPr>
        <w:lastRenderedPageBreak/>
        <w:t>Questo algoritmo è identico alla Local Search precedente</w:t>
      </w:r>
      <w:r w:rsidR="00536977">
        <w:rPr>
          <w:sz w:val="32"/>
          <w:szCs w:val="28"/>
        </w:rPr>
        <w:t xml:space="preserve"> </w:t>
      </w:r>
      <w:r>
        <w:rPr>
          <w:sz w:val="32"/>
          <w:szCs w:val="28"/>
        </w:rPr>
        <w:t>ovvero che confronta singolarmente tutti i profitti contenuti nella soluzione con tutti i profitti all’interno dello scarto</w:t>
      </w:r>
      <w:r w:rsidR="006C059B">
        <w:rPr>
          <w:sz w:val="32"/>
          <w:szCs w:val="28"/>
        </w:rPr>
        <w:t>, se viene trovato uno scambio migliorante e rispetta le condizioni di non saturazione del tempo massimo e della memoria dello scaffale corrente, allora lo sostituisce e aggiorna la soluzione.</w:t>
      </w:r>
    </w:p>
    <w:p w14:paraId="73439998" w14:textId="48CFB4BB" w:rsidR="00536977" w:rsidRDefault="006C059B" w:rsidP="00252CCA">
      <w:pPr>
        <w:rPr>
          <w:sz w:val="32"/>
          <w:szCs w:val="28"/>
        </w:rPr>
      </w:pPr>
      <w:r>
        <w:rPr>
          <w:sz w:val="32"/>
          <w:szCs w:val="28"/>
        </w:rPr>
        <w:t xml:space="preserve"> </w:t>
      </w:r>
      <w:r w:rsidR="00EA5BEE">
        <w:rPr>
          <w:sz w:val="32"/>
          <w:szCs w:val="28"/>
        </w:rPr>
        <w:t xml:space="preserve"> </w:t>
      </w:r>
    </w:p>
    <w:p w14:paraId="635553BB" w14:textId="79EB4DBA" w:rsidR="00CC0B97" w:rsidRDefault="00CC0B97" w:rsidP="00252CCA">
      <w:pPr>
        <w:rPr>
          <w:sz w:val="32"/>
          <w:szCs w:val="28"/>
        </w:rPr>
      </w:pPr>
      <w:r w:rsidRPr="00CC0B97">
        <w:rPr>
          <w:b/>
          <w:bCs/>
          <w:sz w:val="32"/>
          <w:szCs w:val="28"/>
        </w:rPr>
        <w:t>CONCLUSIONI</w:t>
      </w:r>
      <w:r>
        <w:rPr>
          <w:sz w:val="32"/>
          <w:szCs w:val="28"/>
        </w:rPr>
        <w:t>:</w:t>
      </w:r>
    </w:p>
    <w:p w14:paraId="3113AC97" w14:textId="05FF1A83" w:rsidR="00F074BB" w:rsidRDefault="00F074BB" w:rsidP="00252CCA">
      <w:pPr>
        <w:rPr>
          <w:sz w:val="32"/>
          <w:szCs w:val="28"/>
        </w:rPr>
      </w:pPr>
      <w:r w:rsidRPr="00F074BB">
        <w:rPr>
          <w:sz w:val="32"/>
          <w:szCs w:val="28"/>
        </w:rPr>
        <w:t xml:space="preserve">Per </w:t>
      </w:r>
      <w:r>
        <w:rPr>
          <w:sz w:val="32"/>
          <w:szCs w:val="28"/>
        </w:rPr>
        <w:t>ottenere risultati più veritieri in output, vengono generati dieci problemi test</w:t>
      </w:r>
      <w:r w:rsidR="00271465">
        <w:rPr>
          <w:sz w:val="32"/>
          <w:szCs w:val="28"/>
        </w:rPr>
        <w:t xml:space="preserve">, </w:t>
      </w:r>
      <w:r>
        <w:rPr>
          <w:sz w:val="32"/>
          <w:szCs w:val="28"/>
        </w:rPr>
        <w:t>i quali danno luogo a dieci soluzioni che vengono memorizzati in un array di cui successivamente si fa la media.</w:t>
      </w:r>
    </w:p>
    <w:p w14:paraId="26A8D754" w14:textId="36596CC9" w:rsidR="00271465" w:rsidRDefault="00271465" w:rsidP="00252CCA">
      <w:pPr>
        <w:rPr>
          <w:sz w:val="32"/>
          <w:szCs w:val="28"/>
        </w:rPr>
      </w:pPr>
    </w:p>
    <w:p w14:paraId="1FAF287F" w14:textId="2BE5B4CC" w:rsidR="00271465" w:rsidRDefault="00271465" w:rsidP="00252CCA">
      <w:pPr>
        <w:rPr>
          <w:sz w:val="32"/>
          <w:szCs w:val="28"/>
        </w:rPr>
      </w:pPr>
      <w:r>
        <w:rPr>
          <w:sz w:val="32"/>
          <w:szCs w:val="28"/>
        </w:rPr>
        <w:t>Una prima valutazione dei risultati è stata realizzata con i seguenti parametri: T=100, M=1000, n_scaffale=4 e i processi generati possono avere al massimo il 20% di T e il 10% di M.</w:t>
      </w:r>
    </w:p>
    <w:p w14:paraId="2655B893" w14:textId="40125780" w:rsidR="00271465" w:rsidRDefault="00271465" w:rsidP="00271465">
      <w:pPr>
        <w:ind w:left="0" w:firstLine="0"/>
        <w:rPr>
          <w:sz w:val="32"/>
          <w:szCs w:val="28"/>
        </w:rPr>
      </w:pPr>
      <w:r>
        <w:rPr>
          <w:sz w:val="32"/>
          <w:szCs w:val="28"/>
        </w:rPr>
        <w:t>Sono stati valutati i vari profitti degli algoritmi al variare del numero di processi generati</w:t>
      </w:r>
      <w:r w:rsidR="00AD6EC8">
        <w:rPr>
          <w:sz w:val="32"/>
          <w:szCs w:val="28"/>
        </w:rPr>
        <w:t xml:space="preserve">, come mostrato nella figura seguente: </w:t>
      </w:r>
      <w:r>
        <w:rPr>
          <w:sz w:val="32"/>
          <w:szCs w:val="28"/>
        </w:rPr>
        <w:t xml:space="preserve"> </w:t>
      </w:r>
    </w:p>
    <w:p w14:paraId="5311E06A" w14:textId="4AB7430C" w:rsidR="00F074BB" w:rsidRPr="00F074BB" w:rsidRDefault="00F074BB" w:rsidP="00252CCA">
      <w:pPr>
        <w:rPr>
          <w:sz w:val="32"/>
          <w:szCs w:val="28"/>
        </w:rPr>
      </w:pPr>
      <w:r>
        <w:rPr>
          <w:sz w:val="32"/>
          <w:szCs w:val="28"/>
        </w:rPr>
        <w:t xml:space="preserve">  </w:t>
      </w:r>
    </w:p>
    <w:p w14:paraId="118F9CC4" w14:textId="739409EF" w:rsidR="00791C46" w:rsidRDefault="00AD6EC8" w:rsidP="00697424">
      <w:pPr>
        <w:rPr>
          <w:sz w:val="20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3E54F0" wp14:editId="0EBBECC6">
            <wp:simplePos x="0" y="0"/>
            <wp:positionH relativeFrom="margin">
              <wp:align>center</wp:align>
            </wp:positionH>
            <wp:positionV relativeFrom="page">
              <wp:posOffset>5897383</wp:posOffset>
            </wp:positionV>
            <wp:extent cx="5040000" cy="3261600"/>
            <wp:effectExtent l="0" t="0" r="8255" b="15240"/>
            <wp:wrapNone/>
            <wp:docPr id="5" name="Grafico 5">
              <a:extLst xmlns:a="http://schemas.openxmlformats.org/drawingml/2006/main">
                <a:ext uri="{FF2B5EF4-FFF2-40B4-BE49-F238E27FC236}">
                  <a16:creationId xmlns:a16="http://schemas.microsoft.com/office/drawing/2014/main" id="{ECE440C1-7B38-844B-B5B9-9F44191BCE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FB85F" w14:textId="1B90A8AC" w:rsidR="00704586" w:rsidRDefault="00704586" w:rsidP="00697424">
      <w:pPr>
        <w:rPr>
          <w:sz w:val="20"/>
          <w:szCs w:val="18"/>
        </w:rPr>
      </w:pPr>
    </w:p>
    <w:p w14:paraId="63C1002F" w14:textId="22C87DE1" w:rsidR="00704586" w:rsidRDefault="00704586" w:rsidP="00697424">
      <w:pPr>
        <w:rPr>
          <w:sz w:val="20"/>
          <w:szCs w:val="18"/>
        </w:rPr>
      </w:pPr>
    </w:p>
    <w:p w14:paraId="0091F1D1" w14:textId="3E1BF5E3" w:rsidR="00704586" w:rsidRDefault="00704586" w:rsidP="00697424">
      <w:pPr>
        <w:rPr>
          <w:sz w:val="20"/>
          <w:szCs w:val="18"/>
        </w:rPr>
      </w:pPr>
    </w:p>
    <w:p w14:paraId="51B4D411" w14:textId="11F4BD0E" w:rsidR="00AD6EC8" w:rsidRDefault="00AD6EC8" w:rsidP="00697424">
      <w:pPr>
        <w:rPr>
          <w:sz w:val="20"/>
          <w:szCs w:val="18"/>
        </w:rPr>
      </w:pPr>
    </w:p>
    <w:p w14:paraId="75057BDA" w14:textId="6E6D5C1E" w:rsidR="00AD6EC8" w:rsidRDefault="00AD6EC8" w:rsidP="00697424">
      <w:pPr>
        <w:rPr>
          <w:sz w:val="20"/>
          <w:szCs w:val="18"/>
        </w:rPr>
      </w:pPr>
    </w:p>
    <w:p w14:paraId="7473E9E6" w14:textId="1DE11844" w:rsidR="00AD6EC8" w:rsidRDefault="00AD6EC8" w:rsidP="00697424">
      <w:pPr>
        <w:rPr>
          <w:sz w:val="20"/>
          <w:szCs w:val="18"/>
        </w:rPr>
      </w:pPr>
    </w:p>
    <w:p w14:paraId="5F6C97FB" w14:textId="640F69A0" w:rsidR="00AD6EC8" w:rsidRDefault="00AD6EC8" w:rsidP="00697424">
      <w:pPr>
        <w:rPr>
          <w:sz w:val="20"/>
          <w:szCs w:val="18"/>
        </w:rPr>
      </w:pPr>
    </w:p>
    <w:p w14:paraId="3E53F91D" w14:textId="3688AD25" w:rsidR="00AD6EC8" w:rsidRDefault="00AD6EC8" w:rsidP="00697424">
      <w:pPr>
        <w:rPr>
          <w:sz w:val="20"/>
          <w:szCs w:val="18"/>
        </w:rPr>
      </w:pPr>
    </w:p>
    <w:p w14:paraId="34673597" w14:textId="767FB0D4" w:rsidR="00AD6EC8" w:rsidRDefault="00AD6EC8" w:rsidP="00697424">
      <w:pPr>
        <w:rPr>
          <w:sz w:val="20"/>
          <w:szCs w:val="18"/>
        </w:rPr>
      </w:pPr>
    </w:p>
    <w:p w14:paraId="1BAFA017" w14:textId="3B9D5B90" w:rsidR="00AD6EC8" w:rsidRDefault="00AD6EC8" w:rsidP="00697424">
      <w:pPr>
        <w:rPr>
          <w:sz w:val="20"/>
          <w:szCs w:val="18"/>
        </w:rPr>
      </w:pPr>
    </w:p>
    <w:p w14:paraId="1ECE688C" w14:textId="6F8D9667" w:rsidR="00AD6EC8" w:rsidRDefault="00AD6EC8" w:rsidP="00697424">
      <w:pPr>
        <w:rPr>
          <w:sz w:val="20"/>
          <w:szCs w:val="18"/>
        </w:rPr>
      </w:pPr>
    </w:p>
    <w:p w14:paraId="25CFDB91" w14:textId="3226FDC1" w:rsidR="00AD6EC8" w:rsidRDefault="00AD6EC8" w:rsidP="00697424">
      <w:pPr>
        <w:rPr>
          <w:sz w:val="20"/>
          <w:szCs w:val="18"/>
        </w:rPr>
      </w:pPr>
    </w:p>
    <w:p w14:paraId="1CE191CF" w14:textId="14A36AA0" w:rsidR="00AD6EC8" w:rsidRDefault="00AD6EC8" w:rsidP="00697424">
      <w:pPr>
        <w:rPr>
          <w:sz w:val="20"/>
          <w:szCs w:val="18"/>
        </w:rPr>
      </w:pPr>
    </w:p>
    <w:p w14:paraId="5C3E26FC" w14:textId="576A677D" w:rsidR="00AD6EC8" w:rsidRDefault="00AD6EC8" w:rsidP="00697424">
      <w:pPr>
        <w:rPr>
          <w:sz w:val="20"/>
          <w:szCs w:val="18"/>
        </w:rPr>
      </w:pPr>
    </w:p>
    <w:p w14:paraId="28110D5D" w14:textId="313A724B" w:rsidR="00AD6EC8" w:rsidRDefault="00AD6EC8" w:rsidP="00697424">
      <w:pPr>
        <w:rPr>
          <w:sz w:val="20"/>
          <w:szCs w:val="18"/>
        </w:rPr>
      </w:pPr>
    </w:p>
    <w:p w14:paraId="2A3F61FE" w14:textId="5C9F1055" w:rsidR="00AD6EC8" w:rsidRDefault="00AD6EC8" w:rsidP="00697424">
      <w:pPr>
        <w:rPr>
          <w:sz w:val="20"/>
          <w:szCs w:val="18"/>
        </w:rPr>
      </w:pPr>
    </w:p>
    <w:p w14:paraId="5D427C85" w14:textId="5AAFECE1" w:rsidR="00AD6EC8" w:rsidRDefault="00AD6EC8" w:rsidP="00697424">
      <w:pPr>
        <w:rPr>
          <w:sz w:val="20"/>
          <w:szCs w:val="18"/>
        </w:rPr>
      </w:pPr>
    </w:p>
    <w:p w14:paraId="2A1F6987" w14:textId="12202834" w:rsidR="00AD6EC8" w:rsidRDefault="00AD6EC8" w:rsidP="00697424">
      <w:pPr>
        <w:rPr>
          <w:sz w:val="20"/>
          <w:szCs w:val="18"/>
        </w:rPr>
      </w:pPr>
    </w:p>
    <w:p w14:paraId="76B3034B" w14:textId="4C923B1F" w:rsidR="00AD6EC8" w:rsidRDefault="00AD6EC8" w:rsidP="00697424">
      <w:pPr>
        <w:rPr>
          <w:sz w:val="20"/>
          <w:szCs w:val="18"/>
        </w:rPr>
      </w:pPr>
    </w:p>
    <w:p w14:paraId="4EE307FC" w14:textId="380E06B1" w:rsidR="00AD6EC8" w:rsidRDefault="00AD6EC8" w:rsidP="00AD6EC8">
      <w:pPr>
        <w:rPr>
          <w:sz w:val="32"/>
          <w:szCs w:val="28"/>
        </w:rPr>
      </w:pPr>
      <w:r>
        <w:rPr>
          <w:sz w:val="32"/>
          <w:szCs w:val="28"/>
        </w:rPr>
        <w:lastRenderedPageBreak/>
        <w:t>Si può notare che per ogni valore del numero dei processi la Local Search e il GRASP, migliorano rispettivamente il profitto del Greedy e dell’euristica randomica.</w:t>
      </w:r>
    </w:p>
    <w:p w14:paraId="56E65BF2" w14:textId="5088AB0C" w:rsidR="007A038D" w:rsidRDefault="004C477D" w:rsidP="007A038D">
      <w:pPr>
        <w:rPr>
          <w:sz w:val="32"/>
          <w:szCs w:val="28"/>
        </w:rPr>
      </w:pPr>
      <w:r>
        <w:rPr>
          <w:sz w:val="32"/>
          <w:szCs w:val="28"/>
        </w:rPr>
        <w:t>Confrontando ora il profitto del greedy e quello dell’</w:t>
      </w:r>
      <w:r w:rsidR="00735E71">
        <w:rPr>
          <w:sz w:val="32"/>
          <w:szCs w:val="28"/>
        </w:rPr>
        <w:t>euristica</w:t>
      </w:r>
      <w:r>
        <w:rPr>
          <w:sz w:val="32"/>
          <w:szCs w:val="28"/>
        </w:rPr>
        <w:t xml:space="preserve"> randomica è evidente che il primo algoritmo avrà sempre profitto maggiore in media, perché ordina in mod decrescente il valore dei processi prima di inserirli in soluzione invece che prenderli randomicamente.</w:t>
      </w:r>
    </w:p>
    <w:p w14:paraId="460FC5F0" w14:textId="7B47F0D8" w:rsidR="00AD6EC8" w:rsidRDefault="007A038D" w:rsidP="007A038D">
      <w:pPr>
        <w:rPr>
          <w:sz w:val="32"/>
          <w:szCs w:val="28"/>
        </w:rPr>
      </w:pPr>
      <w:r>
        <w:rPr>
          <w:sz w:val="32"/>
          <w:szCs w:val="28"/>
        </w:rPr>
        <w:t>Per quanto riguarda il profitto della Local Search, questo è in media sempre maggiore di quello del GRASP, perché parte da una soluzione migliore</w:t>
      </w:r>
      <w:r w:rsidR="00E511FE">
        <w:rPr>
          <w:sz w:val="32"/>
          <w:szCs w:val="28"/>
        </w:rPr>
        <w:t>.</w:t>
      </w:r>
      <w:r>
        <w:rPr>
          <w:sz w:val="32"/>
          <w:szCs w:val="28"/>
        </w:rPr>
        <w:t xml:space="preserve"> </w:t>
      </w:r>
    </w:p>
    <w:p w14:paraId="0CD86EEA" w14:textId="77777777" w:rsidR="00E511FE" w:rsidRDefault="00E511FE" w:rsidP="007A038D">
      <w:pPr>
        <w:rPr>
          <w:sz w:val="32"/>
          <w:szCs w:val="28"/>
        </w:rPr>
      </w:pPr>
      <w:r>
        <w:rPr>
          <w:sz w:val="32"/>
          <w:szCs w:val="28"/>
        </w:rPr>
        <w:t>Sempre per quanto riguarda questi due algoritmi presi in considerazione, a partire da Np=100 fino ad arrivare a Np=200, il GRASP non migliora il profitto, anzi lo peggiora a differenza della Local Search che lo migliora sempre e comunque.</w:t>
      </w:r>
    </w:p>
    <w:p w14:paraId="6F9ABE18" w14:textId="177140CD" w:rsidR="00A16F29" w:rsidRDefault="00A16F29" w:rsidP="00E511FE">
      <w:pPr>
        <w:ind w:left="0" w:firstLine="0"/>
        <w:rPr>
          <w:sz w:val="32"/>
          <w:szCs w:val="28"/>
        </w:rPr>
      </w:pPr>
      <w:r>
        <w:rPr>
          <w:sz w:val="32"/>
          <w:szCs w:val="28"/>
        </w:rPr>
        <w:t>Per quanto riguarda i tempi di esecuzione degli algoritmi, il greedy e l’euristica randomizzata hanno tempi equiparabili anche all’aumentare di Np e rimangono pressoché gli stessi, il greedy impiega qualche decimo di millesimo di secondo in più perché riordina in modo decrescente i processi.</w:t>
      </w:r>
    </w:p>
    <w:p w14:paraId="0A76AEB6" w14:textId="77777777" w:rsidR="00A15E03" w:rsidRDefault="00072AD0" w:rsidP="00E511FE">
      <w:pPr>
        <w:ind w:left="0" w:firstLine="0"/>
        <w:rPr>
          <w:sz w:val="32"/>
          <w:szCs w:val="28"/>
        </w:rPr>
      </w:pPr>
      <w:r>
        <w:rPr>
          <w:sz w:val="32"/>
          <w:szCs w:val="28"/>
        </w:rPr>
        <w:t>Invece considerando gli algoritmi di Local Search e GRASP, i tempi crescono all’aumentare del numero dei processi, perché confrontano maggiori possibili scambi</w:t>
      </w:r>
      <w:r w:rsidR="00AB1156">
        <w:rPr>
          <w:sz w:val="32"/>
          <w:szCs w:val="28"/>
        </w:rPr>
        <w:t xml:space="preserve"> e il GRASP è decisamente più </w:t>
      </w:r>
      <w:r w:rsidR="00A15E03">
        <w:rPr>
          <w:sz w:val="32"/>
          <w:szCs w:val="28"/>
        </w:rPr>
        <w:t>l</w:t>
      </w:r>
      <w:r w:rsidR="00AB1156">
        <w:rPr>
          <w:sz w:val="32"/>
          <w:szCs w:val="28"/>
        </w:rPr>
        <w:t xml:space="preserve">ento perché </w:t>
      </w:r>
      <w:r w:rsidR="00A15E03">
        <w:rPr>
          <w:sz w:val="32"/>
          <w:szCs w:val="28"/>
        </w:rPr>
        <w:t>esegue la Local Search più volte.</w:t>
      </w:r>
    </w:p>
    <w:p w14:paraId="6ECFB144" w14:textId="2089C74C" w:rsidR="00A16F29" w:rsidRDefault="00072AD0" w:rsidP="00E511FE">
      <w:pPr>
        <w:ind w:left="0" w:firstLine="0"/>
        <w:rPr>
          <w:sz w:val="32"/>
          <w:szCs w:val="28"/>
        </w:rPr>
      </w:pPr>
      <w:r>
        <w:rPr>
          <w:sz w:val="32"/>
          <w:szCs w:val="28"/>
        </w:rPr>
        <w:t xml:space="preserve">  </w:t>
      </w:r>
    </w:p>
    <w:p w14:paraId="62538C7E" w14:textId="77777777" w:rsidR="00A203AD" w:rsidRDefault="00A203AD" w:rsidP="00A15E03">
      <w:pPr>
        <w:ind w:left="0" w:firstLine="0"/>
        <w:rPr>
          <w:sz w:val="32"/>
          <w:szCs w:val="28"/>
        </w:rPr>
      </w:pPr>
    </w:p>
    <w:p w14:paraId="01C3EF50" w14:textId="77777777" w:rsidR="00A203AD" w:rsidRDefault="00A203AD" w:rsidP="00A15E03">
      <w:pPr>
        <w:ind w:left="0" w:firstLine="0"/>
        <w:rPr>
          <w:sz w:val="32"/>
          <w:szCs w:val="28"/>
        </w:rPr>
      </w:pPr>
    </w:p>
    <w:p w14:paraId="7A71808F" w14:textId="77777777" w:rsidR="00A203AD" w:rsidRDefault="00A203AD" w:rsidP="00A15E03">
      <w:pPr>
        <w:ind w:left="0" w:firstLine="0"/>
        <w:rPr>
          <w:sz w:val="32"/>
          <w:szCs w:val="28"/>
        </w:rPr>
      </w:pPr>
    </w:p>
    <w:p w14:paraId="0229F879" w14:textId="77777777" w:rsidR="00A203AD" w:rsidRDefault="00A203AD" w:rsidP="00A15E03">
      <w:pPr>
        <w:ind w:left="0" w:firstLine="0"/>
        <w:rPr>
          <w:sz w:val="32"/>
          <w:szCs w:val="28"/>
        </w:rPr>
      </w:pPr>
    </w:p>
    <w:p w14:paraId="3F3715CB" w14:textId="77777777" w:rsidR="00A203AD" w:rsidRDefault="00A203AD" w:rsidP="00A15E03">
      <w:pPr>
        <w:ind w:left="0" w:firstLine="0"/>
        <w:rPr>
          <w:sz w:val="32"/>
          <w:szCs w:val="28"/>
        </w:rPr>
      </w:pPr>
    </w:p>
    <w:p w14:paraId="5D3BC147" w14:textId="77777777" w:rsidR="00A203AD" w:rsidRDefault="00A203AD" w:rsidP="00A15E03">
      <w:pPr>
        <w:ind w:left="0" w:firstLine="0"/>
        <w:rPr>
          <w:sz w:val="32"/>
          <w:szCs w:val="28"/>
        </w:rPr>
      </w:pPr>
    </w:p>
    <w:p w14:paraId="3F0AB161" w14:textId="77777777" w:rsidR="00A203AD" w:rsidRDefault="00A203AD" w:rsidP="00A15E03">
      <w:pPr>
        <w:ind w:left="0" w:firstLine="0"/>
        <w:rPr>
          <w:sz w:val="32"/>
          <w:szCs w:val="28"/>
        </w:rPr>
      </w:pPr>
    </w:p>
    <w:p w14:paraId="75F23604" w14:textId="77777777" w:rsidR="00A203AD" w:rsidRDefault="00A203AD" w:rsidP="00A15E03">
      <w:pPr>
        <w:ind w:left="0" w:firstLine="0"/>
        <w:rPr>
          <w:sz w:val="32"/>
          <w:szCs w:val="28"/>
        </w:rPr>
      </w:pPr>
    </w:p>
    <w:p w14:paraId="27F43B17" w14:textId="77777777" w:rsidR="00A203AD" w:rsidRDefault="00A203AD" w:rsidP="00A15E03">
      <w:pPr>
        <w:ind w:left="0" w:firstLine="0"/>
        <w:rPr>
          <w:sz w:val="32"/>
          <w:szCs w:val="28"/>
        </w:rPr>
      </w:pPr>
    </w:p>
    <w:p w14:paraId="0E5CE18E" w14:textId="77777777" w:rsidR="00A203AD" w:rsidRDefault="00A203AD" w:rsidP="00A15E03">
      <w:pPr>
        <w:ind w:left="0" w:firstLine="0"/>
        <w:rPr>
          <w:sz w:val="32"/>
          <w:szCs w:val="28"/>
        </w:rPr>
      </w:pPr>
    </w:p>
    <w:p w14:paraId="563A03F0" w14:textId="5F8BB99F" w:rsidR="00A203AD" w:rsidRDefault="00A15E03" w:rsidP="00A15E03">
      <w:pPr>
        <w:ind w:left="0" w:firstLine="0"/>
        <w:rPr>
          <w:sz w:val="32"/>
          <w:szCs w:val="28"/>
        </w:rPr>
      </w:pPr>
      <w:r>
        <w:rPr>
          <w:sz w:val="32"/>
          <w:szCs w:val="28"/>
        </w:rPr>
        <w:lastRenderedPageBreak/>
        <w:t>Si è deciso di valutare i risultati a partire dai precedenti parametri, ma aumentando il numero degli scaffali</w:t>
      </w:r>
      <w:r w:rsidR="00A203AD">
        <w:rPr>
          <w:sz w:val="32"/>
          <w:szCs w:val="28"/>
        </w:rPr>
        <w:t xml:space="preserve"> a</w:t>
      </w:r>
      <w:r>
        <w:rPr>
          <w:sz w:val="32"/>
          <w:szCs w:val="28"/>
        </w:rPr>
        <w:t xml:space="preserve"> 10</w:t>
      </w:r>
      <w:r w:rsidR="00A203AD">
        <w:rPr>
          <w:sz w:val="32"/>
          <w:szCs w:val="28"/>
        </w:rPr>
        <w:t>.</w:t>
      </w:r>
    </w:p>
    <w:p w14:paraId="11EF7845" w14:textId="336574AE" w:rsidR="00E511FE" w:rsidRDefault="00A15E03" w:rsidP="00A15E03">
      <w:pPr>
        <w:ind w:left="0" w:firstLine="0"/>
        <w:rPr>
          <w:sz w:val="32"/>
          <w:szCs w:val="28"/>
        </w:rPr>
      </w:pPr>
      <w:r>
        <w:rPr>
          <w:sz w:val="32"/>
          <w:szCs w:val="28"/>
        </w:rPr>
        <w:t>Sono stati valutati i vari profitti degli algoritmi al variare del numero di processi generati, come mostrato nella figura seguente:</w:t>
      </w:r>
    </w:p>
    <w:p w14:paraId="4956E09D" w14:textId="77777777" w:rsidR="00E511FE" w:rsidRPr="007A038D" w:rsidRDefault="00E511FE" w:rsidP="007A038D">
      <w:pPr>
        <w:rPr>
          <w:sz w:val="32"/>
          <w:szCs w:val="28"/>
        </w:rPr>
      </w:pPr>
    </w:p>
    <w:p w14:paraId="5C40BC9C" w14:textId="2D680478" w:rsidR="00AD6EC8" w:rsidRDefault="00A203AD" w:rsidP="00697424">
      <w:pPr>
        <w:rPr>
          <w:sz w:val="20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712157" wp14:editId="0A8031B6">
            <wp:simplePos x="0" y="0"/>
            <wp:positionH relativeFrom="margin">
              <wp:align>center</wp:align>
            </wp:positionH>
            <wp:positionV relativeFrom="paragraph">
              <wp:posOffset>12397</wp:posOffset>
            </wp:positionV>
            <wp:extent cx="5407025" cy="3165475"/>
            <wp:effectExtent l="0" t="0" r="3175" b="15875"/>
            <wp:wrapNone/>
            <wp:docPr id="6" name="Grafico 6">
              <a:extLst xmlns:a="http://schemas.openxmlformats.org/drawingml/2006/main">
                <a:ext uri="{FF2B5EF4-FFF2-40B4-BE49-F238E27FC236}">
                  <a16:creationId xmlns:a16="http://schemas.microsoft.com/office/drawing/2014/main" id="{AD72EAEA-2E4E-4732-2814-C4DED6DEB3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5933F6D7" w14:textId="0AA9C144" w:rsidR="00AD6EC8" w:rsidRDefault="00AD6EC8" w:rsidP="00697424">
      <w:pPr>
        <w:rPr>
          <w:sz w:val="20"/>
          <w:szCs w:val="18"/>
        </w:rPr>
      </w:pPr>
    </w:p>
    <w:p w14:paraId="00AF29E0" w14:textId="7A32B380" w:rsidR="00704586" w:rsidRDefault="00704586" w:rsidP="00697424">
      <w:pPr>
        <w:rPr>
          <w:sz w:val="20"/>
          <w:szCs w:val="18"/>
        </w:rPr>
      </w:pPr>
    </w:p>
    <w:p w14:paraId="061D303D" w14:textId="01DC6B1F" w:rsidR="00A15E03" w:rsidRDefault="00A15E03" w:rsidP="00697424">
      <w:pPr>
        <w:rPr>
          <w:sz w:val="20"/>
          <w:szCs w:val="18"/>
        </w:rPr>
      </w:pPr>
    </w:p>
    <w:p w14:paraId="56A728ED" w14:textId="37BCEF51" w:rsidR="00A15E03" w:rsidRDefault="00A15E03" w:rsidP="00697424">
      <w:pPr>
        <w:rPr>
          <w:sz w:val="20"/>
          <w:szCs w:val="18"/>
        </w:rPr>
      </w:pPr>
    </w:p>
    <w:p w14:paraId="7203C91E" w14:textId="16477737" w:rsidR="00A15E03" w:rsidRDefault="00A15E03" w:rsidP="00697424">
      <w:pPr>
        <w:rPr>
          <w:sz w:val="20"/>
          <w:szCs w:val="18"/>
        </w:rPr>
      </w:pPr>
    </w:p>
    <w:p w14:paraId="4EB54170" w14:textId="1A9C31F8" w:rsidR="00A15E03" w:rsidRDefault="00A15E03" w:rsidP="00697424">
      <w:pPr>
        <w:rPr>
          <w:sz w:val="20"/>
          <w:szCs w:val="18"/>
        </w:rPr>
      </w:pPr>
    </w:p>
    <w:p w14:paraId="7535A71F" w14:textId="01E097B9" w:rsidR="00A15E03" w:rsidRDefault="00A15E03" w:rsidP="00697424">
      <w:pPr>
        <w:rPr>
          <w:sz w:val="20"/>
          <w:szCs w:val="18"/>
        </w:rPr>
      </w:pPr>
    </w:p>
    <w:p w14:paraId="482C3C89" w14:textId="641B371F" w:rsidR="00A15E03" w:rsidRDefault="00A15E03" w:rsidP="00697424">
      <w:pPr>
        <w:rPr>
          <w:sz w:val="20"/>
          <w:szCs w:val="18"/>
        </w:rPr>
      </w:pPr>
    </w:p>
    <w:p w14:paraId="031E9AEC" w14:textId="482A1079" w:rsidR="00A15E03" w:rsidRDefault="00A15E03" w:rsidP="00697424">
      <w:pPr>
        <w:rPr>
          <w:sz w:val="20"/>
          <w:szCs w:val="18"/>
        </w:rPr>
      </w:pPr>
    </w:p>
    <w:p w14:paraId="10C6C967" w14:textId="5735A8D7" w:rsidR="00A15E03" w:rsidRDefault="00A15E03" w:rsidP="00697424">
      <w:pPr>
        <w:rPr>
          <w:sz w:val="20"/>
          <w:szCs w:val="18"/>
        </w:rPr>
      </w:pPr>
    </w:p>
    <w:p w14:paraId="0A3967D8" w14:textId="57518C87" w:rsidR="00A15E03" w:rsidRDefault="00A15E03" w:rsidP="00697424">
      <w:pPr>
        <w:rPr>
          <w:sz w:val="20"/>
          <w:szCs w:val="18"/>
        </w:rPr>
      </w:pPr>
    </w:p>
    <w:p w14:paraId="6E8906AF" w14:textId="19D25A24" w:rsidR="00A15E03" w:rsidRDefault="00A15E03" w:rsidP="00697424">
      <w:pPr>
        <w:rPr>
          <w:sz w:val="20"/>
          <w:szCs w:val="18"/>
        </w:rPr>
      </w:pPr>
    </w:p>
    <w:p w14:paraId="35D8E694" w14:textId="5D128AE3" w:rsidR="00A15E03" w:rsidRDefault="00A15E03" w:rsidP="00697424">
      <w:pPr>
        <w:rPr>
          <w:sz w:val="20"/>
          <w:szCs w:val="18"/>
        </w:rPr>
      </w:pPr>
    </w:p>
    <w:p w14:paraId="678B72A1" w14:textId="77777777" w:rsidR="00A15E03" w:rsidRDefault="00A15E03" w:rsidP="00697424">
      <w:pPr>
        <w:rPr>
          <w:sz w:val="20"/>
          <w:szCs w:val="18"/>
        </w:rPr>
      </w:pPr>
    </w:p>
    <w:p w14:paraId="4A0BAB70" w14:textId="57A06228" w:rsidR="00704586" w:rsidRDefault="00704586" w:rsidP="00697424">
      <w:pPr>
        <w:rPr>
          <w:sz w:val="20"/>
          <w:szCs w:val="18"/>
        </w:rPr>
      </w:pPr>
    </w:p>
    <w:p w14:paraId="008FC484" w14:textId="2672AF35" w:rsidR="00704586" w:rsidRDefault="00704586" w:rsidP="00697424">
      <w:pPr>
        <w:rPr>
          <w:sz w:val="20"/>
          <w:szCs w:val="18"/>
        </w:rPr>
      </w:pPr>
    </w:p>
    <w:p w14:paraId="18B84106" w14:textId="6FA34E11" w:rsidR="00704586" w:rsidRDefault="00704586" w:rsidP="00697424">
      <w:pPr>
        <w:rPr>
          <w:sz w:val="20"/>
          <w:szCs w:val="18"/>
        </w:rPr>
      </w:pPr>
    </w:p>
    <w:p w14:paraId="66F6E449" w14:textId="28A0C1BA" w:rsidR="00704586" w:rsidRDefault="00704586" w:rsidP="00697424">
      <w:pPr>
        <w:rPr>
          <w:sz w:val="20"/>
          <w:szCs w:val="18"/>
        </w:rPr>
      </w:pPr>
    </w:p>
    <w:p w14:paraId="4D086CC4" w14:textId="77777777" w:rsidR="000A14BE" w:rsidRDefault="000A14BE" w:rsidP="002673FA">
      <w:pPr>
        <w:ind w:left="0" w:firstLine="0"/>
        <w:rPr>
          <w:sz w:val="20"/>
          <w:szCs w:val="18"/>
        </w:rPr>
      </w:pPr>
    </w:p>
    <w:p w14:paraId="11681CCB" w14:textId="4013D1D0" w:rsidR="000A14BE" w:rsidRPr="000A14BE" w:rsidRDefault="000A14BE" w:rsidP="002673FA">
      <w:pPr>
        <w:ind w:left="0" w:firstLine="0"/>
        <w:rPr>
          <w:sz w:val="32"/>
          <w:szCs w:val="28"/>
        </w:rPr>
      </w:pPr>
      <w:r w:rsidRPr="000A14BE">
        <w:rPr>
          <w:sz w:val="32"/>
          <w:szCs w:val="28"/>
        </w:rPr>
        <w:t>In</w:t>
      </w:r>
      <w:r>
        <w:rPr>
          <w:sz w:val="32"/>
          <w:szCs w:val="28"/>
        </w:rPr>
        <w:t xml:space="preserve"> questa situazione, con un numero maggiore di scaffali posso allocare più processi in parallelo, ma ciascun scaffale ha memoria massima minore.</w:t>
      </w:r>
    </w:p>
    <w:p w14:paraId="187ACEB9" w14:textId="77777777" w:rsidR="00B57321" w:rsidRDefault="002673FA" w:rsidP="00697424">
      <w:pPr>
        <w:rPr>
          <w:sz w:val="32"/>
          <w:szCs w:val="28"/>
        </w:rPr>
      </w:pPr>
      <w:r>
        <w:rPr>
          <w:sz w:val="32"/>
          <w:szCs w:val="28"/>
        </w:rPr>
        <w:t xml:space="preserve">Rispetto ai risultati ottenuti in precedenza, avere un numero maggiore di scaffali, </w:t>
      </w:r>
      <w:r w:rsidR="005F328D">
        <w:rPr>
          <w:sz w:val="32"/>
          <w:szCs w:val="28"/>
        </w:rPr>
        <w:t>mi fa ottenere un profitto del GRASP</w:t>
      </w:r>
      <w:r w:rsidR="00B57321">
        <w:rPr>
          <w:sz w:val="32"/>
          <w:szCs w:val="28"/>
        </w:rPr>
        <w:t xml:space="preserve"> per valori di Np pari a 150 e 200</w:t>
      </w:r>
      <w:r w:rsidR="005F328D">
        <w:rPr>
          <w:sz w:val="32"/>
          <w:szCs w:val="28"/>
        </w:rPr>
        <w:t xml:space="preserve"> che è migliore del 13%</w:t>
      </w:r>
      <w:r w:rsidR="00B57321">
        <w:rPr>
          <w:sz w:val="32"/>
          <w:szCs w:val="28"/>
        </w:rPr>
        <w:t>, si passa da un profitto con quattro scaffali pari a 15705 ad un profitto pari a 17630 con dieci scaffali a Np=200.</w:t>
      </w:r>
    </w:p>
    <w:p w14:paraId="60ECEDFF" w14:textId="17340C6F" w:rsidR="00B57321" w:rsidRDefault="00B57321" w:rsidP="00697424">
      <w:pPr>
        <w:rPr>
          <w:sz w:val="32"/>
          <w:szCs w:val="28"/>
        </w:rPr>
      </w:pPr>
      <w:r>
        <w:rPr>
          <w:sz w:val="32"/>
          <w:szCs w:val="28"/>
        </w:rPr>
        <w:t>Per quanto riguarda la Local Search invece i profitti sono leggermente inferiori per ogni valore di Np considerato.</w:t>
      </w:r>
    </w:p>
    <w:p w14:paraId="6BA3011E" w14:textId="5364ED9B" w:rsidR="00B57321" w:rsidRDefault="00B57321" w:rsidP="00697424">
      <w:pPr>
        <w:rPr>
          <w:sz w:val="32"/>
          <w:szCs w:val="28"/>
        </w:rPr>
      </w:pPr>
    </w:p>
    <w:p w14:paraId="696D7C04" w14:textId="06E56A1D" w:rsidR="00704586" w:rsidRDefault="00735E71" w:rsidP="00697424">
      <w:pPr>
        <w:rPr>
          <w:sz w:val="20"/>
          <w:szCs w:val="18"/>
        </w:rPr>
      </w:pPr>
      <w:r>
        <w:rPr>
          <w:sz w:val="32"/>
          <w:szCs w:val="28"/>
        </w:rPr>
        <w:t>Infine,</w:t>
      </w:r>
      <w:r w:rsidR="000A14BE">
        <w:rPr>
          <w:sz w:val="32"/>
          <w:szCs w:val="28"/>
        </w:rPr>
        <w:t xml:space="preserve"> si è voluto valutare i risultati a partire dai parametri iniziali ovvero: T=100, M=1000, </w:t>
      </w:r>
      <w:r w:rsidR="000A14BE">
        <w:rPr>
          <w:sz w:val="32"/>
          <w:szCs w:val="28"/>
        </w:rPr>
        <w:t>n_scaffale=4</w:t>
      </w:r>
      <w:r w:rsidR="000A14BE">
        <w:rPr>
          <w:sz w:val="32"/>
          <w:szCs w:val="28"/>
        </w:rPr>
        <w:t xml:space="preserve">, ma i processi generati risultano essere più piccoli, perché </w:t>
      </w:r>
      <w:r w:rsidR="000A14BE">
        <w:rPr>
          <w:sz w:val="32"/>
          <w:szCs w:val="28"/>
        </w:rPr>
        <w:t xml:space="preserve">possono avere al massimo il </w:t>
      </w:r>
      <w:r w:rsidR="000A14BE">
        <w:rPr>
          <w:sz w:val="32"/>
          <w:szCs w:val="28"/>
        </w:rPr>
        <w:t>10</w:t>
      </w:r>
      <w:r w:rsidR="000A14BE">
        <w:rPr>
          <w:sz w:val="32"/>
          <w:szCs w:val="28"/>
        </w:rPr>
        <w:t>% di T e il 10% di M.</w:t>
      </w:r>
      <w:r w:rsidR="00B57321">
        <w:rPr>
          <w:sz w:val="32"/>
          <w:szCs w:val="28"/>
        </w:rPr>
        <w:t xml:space="preserve"> </w:t>
      </w:r>
      <w:r w:rsidR="002673FA">
        <w:rPr>
          <w:sz w:val="32"/>
          <w:szCs w:val="28"/>
        </w:rPr>
        <w:t xml:space="preserve"> </w:t>
      </w:r>
    </w:p>
    <w:p w14:paraId="0697365A" w14:textId="5A0EBB50" w:rsidR="00A203AD" w:rsidRDefault="00A203AD" w:rsidP="007775C8">
      <w:pPr>
        <w:ind w:left="0" w:firstLine="0"/>
        <w:rPr>
          <w:sz w:val="20"/>
          <w:szCs w:val="18"/>
        </w:rPr>
      </w:pPr>
    </w:p>
    <w:p w14:paraId="0234E035" w14:textId="77777777" w:rsidR="007775C8" w:rsidRDefault="007775C8" w:rsidP="007775C8">
      <w:pPr>
        <w:ind w:left="0" w:firstLine="0"/>
        <w:rPr>
          <w:sz w:val="20"/>
          <w:szCs w:val="18"/>
        </w:rPr>
      </w:pPr>
    </w:p>
    <w:p w14:paraId="02282B38" w14:textId="77777777" w:rsidR="007775C8" w:rsidRDefault="007775C8" w:rsidP="007775C8">
      <w:pPr>
        <w:ind w:left="0" w:firstLine="0"/>
        <w:rPr>
          <w:sz w:val="32"/>
          <w:szCs w:val="28"/>
        </w:rPr>
      </w:pPr>
      <w:r>
        <w:rPr>
          <w:sz w:val="32"/>
          <w:szCs w:val="28"/>
        </w:rPr>
        <w:lastRenderedPageBreak/>
        <w:t>Sono stati valutati i vari profitti degli algoritmi al variare del numero di processi generati, come mostrato nella figura seguente:</w:t>
      </w:r>
    </w:p>
    <w:p w14:paraId="7256883F" w14:textId="7CB5C7B4" w:rsidR="00A203AD" w:rsidRDefault="00A203AD" w:rsidP="00697424">
      <w:pPr>
        <w:rPr>
          <w:sz w:val="20"/>
          <w:szCs w:val="18"/>
        </w:rPr>
      </w:pPr>
    </w:p>
    <w:p w14:paraId="64BB371B" w14:textId="57998227" w:rsidR="00A203AD" w:rsidRDefault="007775C8" w:rsidP="00697424">
      <w:pPr>
        <w:rPr>
          <w:sz w:val="20"/>
          <w:szCs w:val="1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51AF3F" wp14:editId="5E94CC32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445125" cy="3298825"/>
            <wp:effectExtent l="0" t="0" r="3175" b="15875"/>
            <wp:wrapNone/>
            <wp:docPr id="7" name="Grafico 7">
              <a:extLst xmlns:a="http://schemas.openxmlformats.org/drawingml/2006/main">
                <a:ext uri="{FF2B5EF4-FFF2-40B4-BE49-F238E27FC236}">
                  <a16:creationId xmlns:a16="http://schemas.microsoft.com/office/drawing/2014/main" id="{BB4E614B-041A-6844-22FD-BD627EC04C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4A6A0BC5" w14:textId="6152581C" w:rsidR="00A203AD" w:rsidRDefault="00A203AD" w:rsidP="00697424">
      <w:pPr>
        <w:rPr>
          <w:sz w:val="20"/>
          <w:szCs w:val="18"/>
        </w:rPr>
      </w:pPr>
    </w:p>
    <w:p w14:paraId="2F0B1851" w14:textId="57B0B5B7" w:rsidR="00A203AD" w:rsidRDefault="00A203AD" w:rsidP="00697424">
      <w:pPr>
        <w:rPr>
          <w:sz w:val="20"/>
          <w:szCs w:val="18"/>
        </w:rPr>
      </w:pPr>
    </w:p>
    <w:p w14:paraId="3138029A" w14:textId="4CC88E9C" w:rsidR="00A203AD" w:rsidRDefault="00A203AD" w:rsidP="00697424">
      <w:pPr>
        <w:rPr>
          <w:sz w:val="20"/>
          <w:szCs w:val="18"/>
        </w:rPr>
      </w:pPr>
    </w:p>
    <w:p w14:paraId="4513C725" w14:textId="22CBB36E" w:rsidR="00A203AD" w:rsidRDefault="00A203AD" w:rsidP="00697424">
      <w:pPr>
        <w:rPr>
          <w:sz w:val="20"/>
          <w:szCs w:val="18"/>
        </w:rPr>
      </w:pPr>
    </w:p>
    <w:p w14:paraId="7BAF4665" w14:textId="4FF6B0E4" w:rsidR="00A203AD" w:rsidRDefault="00A203AD" w:rsidP="00697424">
      <w:pPr>
        <w:rPr>
          <w:sz w:val="20"/>
          <w:szCs w:val="18"/>
        </w:rPr>
      </w:pPr>
    </w:p>
    <w:p w14:paraId="5BBD1599" w14:textId="7FF266D8" w:rsidR="00A203AD" w:rsidRDefault="00A203AD" w:rsidP="00697424">
      <w:pPr>
        <w:rPr>
          <w:sz w:val="20"/>
          <w:szCs w:val="18"/>
        </w:rPr>
      </w:pPr>
    </w:p>
    <w:p w14:paraId="11606BA0" w14:textId="3B0D960B" w:rsidR="00A203AD" w:rsidRDefault="00A203AD" w:rsidP="00697424">
      <w:pPr>
        <w:rPr>
          <w:sz w:val="20"/>
          <w:szCs w:val="18"/>
        </w:rPr>
      </w:pPr>
    </w:p>
    <w:p w14:paraId="1341F153" w14:textId="63D3C202" w:rsidR="00A203AD" w:rsidRDefault="00A203AD" w:rsidP="00697424">
      <w:pPr>
        <w:rPr>
          <w:sz w:val="20"/>
          <w:szCs w:val="18"/>
        </w:rPr>
      </w:pPr>
    </w:p>
    <w:p w14:paraId="4DC6C428" w14:textId="5D600EEB" w:rsidR="00A203AD" w:rsidRDefault="00A203AD" w:rsidP="00697424">
      <w:pPr>
        <w:rPr>
          <w:sz w:val="20"/>
          <w:szCs w:val="18"/>
        </w:rPr>
      </w:pPr>
    </w:p>
    <w:p w14:paraId="492925C9" w14:textId="4A9B76BF" w:rsidR="00A203AD" w:rsidRDefault="00A203AD" w:rsidP="00697424">
      <w:pPr>
        <w:rPr>
          <w:sz w:val="20"/>
          <w:szCs w:val="18"/>
        </w:rPr>
      </w:pPr>
    </w:p>
    <w:p w14:paraId="49275859" w14:textId="77777777" w:rsidR="00A203AD" w:rsidRDefault="00A203AD" w:rsidP="00697424">
      <w:pPr>
        <w:rPr>
          <w:sz w:val="20"/>
          <w:szCs w:val="18"/>
        </w:rPr>
      </w:pPr>
    </w:p>
    <w:p w14:paraId="0EE262A9" w14:textId="1DEFACDC" w:rsidR="00704586" w:rsidRDefault="00704586" w:rsidP="00697424">
      <w:pPr>
        <w:rPr>
          <w:sz w:val="20"/>
          <w:szCs w:val="18"/>
        </w:rPr>
      </w:pPr>
    </w:p>
    <w:p w14:paraId="0EC747FF" w14:textId="53502BA2" w:rsidR="00704586" w:rsidRDefault="00704586" w:rsidP="00697424">
      <w:pPr>
        <w:rPr>
          <w:sz w:val="20"/>
          <w:szCs w:val="18"/>
        </w:rPr>
      </w:pPr>
    </w:p>
    <w:p w14:paraId="3D08B866" w14:textId="1296F8CC" w:rsidR="00704586" w:rsidRDefault="00704586" w:rsidP="00697424">
      <w:pPr>
        <w:rPr>
          <w:sz w:val="20"/>
          <w:szCs w:val="18"/>
        </w:rPr>
      </w:pPr>
    </w:p>
    <w:p w14:paraId="44D3787C" w14:textId="4B5814D9" w:rsidR="00704586" w:rsidRDefault="00704586" w:rsidP="00697424">
      <w:pPr>
        <w:rPr>
          <w:sz w:val="20"/>
          <w:szCs w:val="18"/>
        </w:rPr>
      </w:pPr>
    </w:p>
    <w:p w14:paraId="0D24B389" w14:textId="378D9B25" w:rsidR="007775C8" w:rsidRDefault="007775C8" w:rsidP="00697424">
      <w:pPr>
        <w:rPr>
          <w:sz w:val="20"/>
          <w:szCs w:val="18"/>
        </w:rPr>
      </w:pPr>
    </w:p>
    <w:p w14:paraId="4E85AC30" w14:textId="792B8DCB" w:rsidR="007775C8" w:rsidRDefault="007775C8" w:rsidP="00697424">
      <w:pPr>
        <w:rPr>
          <w:sz w:val="20"/>
          <w:szCs w:val="18"/>
        </w:rPr>
      </w:pPr>
    </w:p>
    <w:p w14:paraId="16EB9537" w14:textId="66C82B2E" w:rsidR="007775C8" w:rsidRDefault="007775C8" w:rsidP="00697424">
      <w:pPr>
        <w:rPr>
          <w:sz w:val="20"/>
          <w:szCs w:val="18"/>
        </w:rPr>
      </w:pPr>
    </w:p>
    <w:p w14:paraId="282D7980" w14:textId="739AEBA7" w:rsidR="007775C8" w:rsidRDefault="007775C8" w:rsidP="00697424">
      <w:pPr>
        <w:rPr>
          <w:sz w:val="20"/>
          <w:szCs w:val="18"/>
        </w:rPr>
      </w:pPr>
    </w:p>
    <w:p w14:paraId="0680F631" w14:textId="1C716C6D" w:rsidR="007775C8" w:rsidRDefault="007775C8" w:rsidP="007775C8">
      <w:pPr>
        <w:ind w:left="0" w:firstLine="0"/>
        <w:rPr>
          <w:sz w:val="20"/>
          <w:szCs w:val="18"/>
        </w:rPr>
      </w:pPr>
    </w:p>
    <w:p w14:paraId="0B0E8663" w14:textId="2A247DC1" w:rsidR="007775C8" w:rsidRDefault="007775C8" w:rsidP="007775C8">
      <w:pPr>
        <w:ind w:left="0" w:firstLine="0"/>
        <w:rPr>
          <w:sz w:val="32"/>
          <w:szCs w:val="28"/>
        </w:rPr>
      </w:pPr>
      <w:r w:rsidRPr="000A14BE">
        <w:rPr>
          <w:sz w:val="32"/>
          <w:szCs w:val="28"/>
        </w:rPr>
        <w:t>In</w:t>
      </w:r>
      <w:r>
        <w:rPr>
          <w:sz w:val="32"/>
          <w:szCs w:val="28"/>
        </w:rPr>
        <w:t xml:space="preserve"> questa situazione,</w:t>
      </w:r>
      <w:r>
        <w:rPr>
          <w:sz w:val="32"/>
          <w:szCs w:val="28"/>
        </w:rPr>
        <w:t xml:space="preserve"> si generano processi che </w:t>
      </w:r>
      <w:r w:rsidR="007A1B82">
        <w:rPr>
          <w:sz w:val="32"/>
          <w:szCs w:val="28"/>
        </w:rPr>
        <w:t xml:space="preserve">per quanto riguarda il tempo, risultano essere </w:t>
      </w:r>
      <w:r w:rsidR="00741897">
        <w:rPr>
          <w:sz w:val="32"/>
          <w:szCs w:val="28"/>
        </w:rPr>
        <w:t xml:space="preserve">al massimo </w:t>
      </w:r>
      <w:r w:rsidR="007A1B82">
        <w:rPr>
          <w:sz w:val="32"/>
          <w:szCs w:val="28"/>
        </w:rPr>
        <w:t>la</w:t>
      </w:r>
      <w:r w:rsidR="00741897">
        <w:rPr>
          <w:sz w:val="32"/>
          <w:szCs w:val="28"/>
        </w:rPr>
        <w:t xml:space="preserve"> metà rispetto al caso precedente</w:t>
      </w:r>
      <w:r w:rsidR="00735E71">
        <w:rPr>
          <w:sz w:val="32"/>
          <w:szCs w:val="28"/>
        </w:rPr>
        <w:t>,</w:t>
      </w:r>
      <w:r w:rsidR="00741897">
        <w:rPr>
          <w:sz w:val="32"/>
          <w:szCs w:val="28"/>
        </w:rPr>
        <w:t xml:space="preserve"> di conseguenza i profitti risultano essere minori per ogni algoritmo a tutti gli Np considerati.</w:t>
      </w:r>
      <w:r>
        <w:rPr>
          <w:sz w:val="32"/>
          <w:szCs w:val="28"/>
        </w:rPr>
        <w:t xml:space="preserve"> </w:t>
      </w:r>
    </w:p>
    <w:p w14:paraId="302AF8A1" w14:textId="77D1BE42" w:rsidR="00741897" w:rsidRPr="006E053C" w:rsidRDefault="00741897" w:rsidP="00741897">
      <w:pPr>
        <w:ind w:left="0" w:firstLine="0"/>
        <w:rPr>
          <w:sz w:val="20"/>
          <w:szCs w:val="18"/>
        </w:rPr>
      </w:pPr>
    </w:p>
    <w:p w14:paraId="46595508" w14:textId="1AB1F5E2" w:rsidR="007775C8" w:rsidRPr="006E053C" w:rsidRDefault="007775C8" w:rsidP="007775C8">
      <w:pPr>
        <w:rPr>
          <w:sz w:val="20"/>
          <w:szCs w:val="18"/>
        </w:rPr>
      </w:pPr>
    </w:p>
    <w:sectPr w:rsidR="007775C8" w:rsidRPr="006E05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anluca Mercuriali - gianluca.mercuriali@studio.unibo.it">
    <w15:presenceInfo w15:providerId="AD" w15:userId="S::gianluca.mercuriali@studio.unibo.it::668b30ba-9e61-446c-8b25-b87b5f4a83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BB"/>
    <w:rsid w:val="00065658"/>
    <w:rsid w:val="00072AD0"/>
    <w:rsid w:val="000A14BE"/>
    <w:rsid w:val="000B24AB"/>
    <w:rsid w:val="0014517B"/>
    <w:rsid w:val="00182F15"/>
    <w:rsid w:val="001C0224"/>
    <w:rsid w:val="00202BF1"/>
    <w:rsid w:val="00252CCA"/>
    <w:rsid w:val="00265219"/>
    <w:rsid w:val="002673FA"/>
    <w:rsid w:val="00271465"/>
    <w:rsid w:val="002E3B18"/>
    <w:rsid w:val="00311260"/>
    <w:rsid w:val="003A0ABB"/>
    <w:rsid w:val="004C477D"/>
    <w:rsid w:val="00500985"/>
    <w:rsid w:val="00500BF8"/>
    <w:rsid w:val="00527BDF"/>
    <w:rsid w:val="00533D2B"/>
    <w:rsid w:val="00536977"/>
    <w:rsid w:val="005F328D"/>
    <w:rsid w:val="00697424"/>
    <w:rsid w:val="006C059B"/>
    <w:rsid w:val="006E053C"/>
    <w:rsid w:val="006F10EF"/>
    <w:rsid w:val="00704586"/>
    <w:rsid w:val="00735E71"/>
    <w:rsid w:val="00741897"/>
    <w:rsid w:val="007775C8"/>
    <w:rsid w:val="00791C46"/>
    <w:rsid w:val="007A038D"/>
    <w:rsid w:val="007A1B82"/>
    <w:rsid w:val="008A2B24"/>
    <w:rsid w:val="00903520"/>
    <w:rsid w:val="00A15E03"/>
    <w:rsid w:val="00A16F29"/>
    <w:rsid w:val="00A203AD"/>
    <w:rsid w:val="00AB1156"/>
    <w:rsid w:val="00AD6EC8"/>
    <w:rsid w:val="00B57321"/>
    <w:rsid w:val="00C17DC4"/>
    <w:rsid w:val="00C40CBC"/>
    <w:rsid w:val="00CC0B97"/>
    <w:rsid w:val="00E511FE"/>
    <w:rsid w:val="00E64F33"/>
    <w:rsid w:val="00E863D3"/>
    <w:rsid w:val="00EA21BB"/>
    <w:rsid w:val="00EA5BEE"/>
    <w:rsid w:val="00F074BB"/>
    <w:rsid w:val="00F25FC9"/>
    <w:rsid w:val="00F91867"/>
    <w:rsid w:val="00FB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ABF8"/>
  <w15:chartTrackingRefBased/>
  <w15:docId w15:val="{BD0C6DAB-84B0-4938-B9EE-00C96B0F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A0ABB"/>
    <w:pPr>
      <w:spacing w:after="5" w:line="267" w:lineRule="auto"/>
      <w:ind w:left="10" w:hanging="10"/>
      <w:jc w:val="both"/>
    </w:pPr>
    <w:rPr>
      <w:rFonts w:ascii="Calibri" w:eastAsia="Calibri" w:hAnsi="Calibri" w:cs="Calibri"/>
      <w:color w:val="000000"/>
      <w:sz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evisione">
    <w:name w:val="Revision"/>
    <w:hidden/>
    <w:uiPriority w:val="99"/>
    <w:semiHidden/>
    <w:rsid w:val="00065658"/>
    <w:pPr>
      <w:spacing w:after="0" w:line="240" w:lineRule="auto"/>
    </w:pPr>
    <w:rPr>
      <w:rFonts w:ascii="Calibri" w:eastAsia="Calibri" w:hAnsi="Calibri" w:cs="Calibri"/>
      <w:color w:val="000000"/>
      <w:sz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anluca\Desktop\esame_matematicaappLM_2022\es_mat_vigo\gruppo1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anluca\Desktop\esame_matematicaappLM_2022\es_mat_vigo\gruppo1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anluca\Desktop\esame_matematicaappLM_2022\es_mat_vigo\gruppo1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M=100, T=100, NUM_SCAFFALI=4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Foglio1!$C$8</c:f>
              <c:strCache>
                <c:ptCount val="1"/>
                <c:pt idx="0">
                  <c:v>GREEDY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Foglio1!$D$6:$K$6</c:f>
              <c:numCache>
                <c:formatCode>General</c:formatCode>
                <c:ptCount val="8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150</c:v>
                </c:pt>
                <c:pt idx="7">
                  <c:v>200</c:v>
                </c:pt>
              </c:numCache>
            </c:numRef>
          </c:cat>
          <c:val>
            <c:numRef>
              <c:f>Foglio1!$D$8:$K$8</c:f>
              <c:numCache>
                <c:formatCode>General</c:formatCode>
                <c:ptCount val="8"/>
                <c:pt idx="0">
                  <c:v>10001</c:v>
                </c:pt>
                <c:pt idx="1">
                  <c:v>12007</c:v>
                </c:pt>
                <c:pt idx="2">
                  <c:v>13520</c:v>
                </c:pt>
                <c:pt idx="3">
                  <c:v>14262</c:v>
                </c:pt>
                <c:pt idx="4">
                  <c:v>14105</c:v>
                </c:pt>
                <c:pt idx="5">
                  <c:v>14380</c:v>
                </c:pt>
                <c:pt idx="6">
                  <c:v>13896</c:v>
                </c:pt>
                <c:pt idx="7">
                  <c:v>13487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1F-4EDF-970A-EB01FE9D8D30}"/>
            </c:ext>
          </c:extLst>
        </c:ser>
        <c:ser>
          <c:idx val="1"/>
          <c:order val="1"/>
          <c:tx>
            <c:strRef>
              <c:f>Foglio1!$C$9</c:f>
              <c:strCache>
                <c:ptCount val="1"/>
                <c:pt idx="0">
                  <c:v>LOCAL SEARCH_fi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Foglio1!$D$6:$K$6</c:f>
              <c:numCache>
                <c:formatCode>General</c:formatCode>
                <c:ptCount val="8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150</c:v>
                </c:pt>
                <c:pt idx="7">
                  <c:v>200</c:v>
                </c:pt>
              </c:numCache>
            </c:numRef>
          </c:cat>
          <c:val>
            <c:numRef>
              <c:f>Foglio1!$D$9:$K$9</c:f>
              <c:numCache>
                <c:formatCode>General</c:formatCode>
                <c:ptCount val="8"/>
                <c:pt idx="0">
                  <c:v>10256</c:v>
                </c:pt>
                <c:pt idx="1">
                  <c:v>13642</c:v>
                </c:pt>
                <c:pt idx="2">
                  <c:v>15959</c:v>
                </c:pt>
                <c:pt idx="3">
                  <c:v>16779</c:v>
                </c:pt>
                <c:pt idx="4">
                  <c:v>17376</c:v>
                </c:pt>
                <c:pt idx="5">
                  <c:v>17896</c:v>
                </c:pt>
                <c:pt idx="6">
                  <c:v>18138</c:v>
                </c:pt>
                <c:pt idx="7">
                  <c:v>18372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1F-4EDF-970A-EB01FE9D8D30}"/>
            </c:ext>
          </c:extLst>
        </c:ser>
        <c:ser>
          <c:idx val="2"/>
          <c:order val="2"/>
          <c:tx>
            <c:strRef>
              <c:f>Foglio1!$C$10</c:f>
              <c:strCache>
                <c:ptCount val="1"/>
                <c:pt idx="0">
                  <c:v>RAND_HEURISTICS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Foglio1!$D$6:$K$6</c:f>
              <c:numCache>
                <c:formatCode>General</c:formatCode>
                <c:ptCount val="8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150</c:v>
                </c:pt>
                <c:pt idx="7">
                  <c:v>200</c:v>
                </c:pt>
              </c:numCache>
            </c:numRef>
          </c:cat>
          <c:val>
            <c:numRef>
              <c:f>Foglio1!$D$10:$K$10</c:f>
              <c:numCache>
                <c:formatCode>General</c:formatCode>
                <c:ptCount val="8"/>
                <c:pt idx="0">
                  <c:v>9254</c:v>
                </c:pt>
                <c:pt idx="1">
                  <c:v>7937.8</c:v>
                </c:pt>
                <c:pt idx="2">
                  <c:v>9494.6</c:v>
                </c:pt>
                <c:pt idx="3">
                  <c:v>9188.7999999999993</c:v>
                </c:pt>
                <c:pt idx="4">
                  <c:v>9386.6</c:v>
                </c:pt>
                <c:pt idx="5">
                  <c:v>9378.6</c:v>
                </c:pt>
                <c:pt idx="6">
                  <c:v>8630.7000000000007</c:v>
                </c:pt>
                <c:pt idx="7">
                  <c:v>8696.6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B1F-4EDF-970A-EB01FE9D8D30}"/>
            </c:ext>
          </c:extLst>
        </c:ser>
        <c:ser>
          <c:idx val="3"/>
          <c:order val="3"/>
          <c:tx>
            <c:strRef>
              <c:f>Foglio1!$C$11</c:f>
              <c:strCache>
                <c:ptCount val="1"/>
                <c:pt idx="0">
                  <c:v>GRASP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Foglio1!$D$6:$K$6</c:f>
              <c:numCache>
                <c:formatCode>General</c:formatCode>
                <c:ptCount val="8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150</c:v>
                </c:pt>
                <c:pt idx="7">
                  <c:v>200</c:v>
                </c:pt>
              </c:numCache>
            </c:numRef>
          </c:cat>
          <c:val>
            <c:numRef>
              <c:f>Foglio1!$D$11:$K$11</c:f>
              <c:numCache>
                <c:formatCode>General</c:formatCode>
                <c:ptCount val="8"/>
                <c:pt idx="0">
                  <c:v>10187</c:v>
                </c:pt>
                <c:pt idx="1">
                  <c:v>13616</c:v>
                </c:pt>
                <c:pt idx="2">
                  <c:v>15542</c:v>
                </c:pt>
                <c:pt idx="3">
                  <c:v>15873</c:v>
                </c:pt>
                <c:pt idx="4">
                  <c:v>16422</c:v>
                </c:pt>
                <c:pt idx="5">
                  <c:v>15942</c:v>
                </c:pt>
                <c:pt idx="6">
                  <c:v>15912</c:v>
                </c:pt>
                <c:pt idx="7">
                  <c:v>15705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B1F-4EDF-970A-EB01FE9D8D3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898169919"/>
        <c:axId val="898167007"/>
      </c:barChart>
      <c:catAx>
        <c:axId val="898169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PROCESSI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898167007"/>
        <c:crosses val="autoZero"/>
        <c:auto val="1"/>
        <c:lblAlgn val="ctr"/>
        <c:lblOffset val="100"/>
        <c:noMultiLvlLbl val="0"/>
      </c:catAx>
      <c:valAx>
        <c:axId val="898167007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 PROFITTI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crossAx val="898169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M=1000, T=100, Num_Scaffali=10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Foglio1!$C$29</c:f>
              <c:strCache>
                <c:ptCount val="1"/>
                <c:pt idx="0">
                  <c:v>GREEDY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Foglio1!$D$27:$H$27</c:f>
              <c:numCache>
                <c:formatCode>General</c:formatCode>
                <c:ptCount val="5"/>
                <c:pt idx="0">
                  <c:v>20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cat>
          <c:val>
            <c:numRef>
              <c:f>Foglio1!$D$29:$H$29</c:f>
              <c:numCache>
                <c:formatCode>General</c:formatCode>
                <c:ptCount val="5"/>
                <c:pt idx="0">
                  <c:v>9656.9</c:v>
                </c:pt>
                <c:pt idx="1">
                  <c:v>12392</c:v>
                </c:pt>
                <c:pt idx="2">
                  <c:v>15584</c:v>
                </c:pt>
                <c:pt idx="3">
                  <c:v>15855</c:v>
                </c:pt>
                <c:pt idx="4">
                  <c:v>16367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E4-48B3-9D45-28C90C65432D}"/>
            </c:ext>
          </c:extLst>
        </c:ser>
        <c:ser>
          <c:idx val="1"/>
          <c:order val="1"/>
          <c:tx>
            <c:strRef>
              <c:f>Foglio1!$C$30</c:f>
              <c:strCache>
                <c:ptCount val="1"/>
                <c:pt idx="0">
                  <c:v>LOCAL SEARCH_fi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Foglio1!$D$27:$H$27</c:f>
              <c:numCache>
                <c:formatCode>General</c:formatCode>
                <c:ptCount val="5"/>
                <c:pt idx="0">
                  <c:v>20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cat>
          <c:val>
            <c:numRef>
              <c:f>Foglio1!$D$30:$H$30</c:f>
              <c:numCache>
                <c:formatCode>General</c:formatCode>
                <c:ptCount val="5"/>
                <c:pt idx="0">
                  <c:v>10148</c:v>
                </c:pt>
                <c:pt idx="1">
                  <c:v>15069</c:v>
                </c:pt>
                <c:pt idx="2">
                  <c:v>17431</c:v>
                </c:pt>
                <c:pt idx="3">
                  <c:v>17393</c:v>
                </c:pt>
                <c:pt idx="4">
                  <c:v>17999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E4-48B3-9D45-28C90C65432D}"/>
            </c:ext>
          </c:extLst>
        </c:ser>
        <c:ser>
          <c:idx val="2"/>
          <c:order val="2"/>
          <c:tx>
            <c:strRef>
              <c:f>Foglio1!$C$31</c:f>
              <c:strCache>
                <c:ptCount val="1"/>
                <c:pt idx="0">
                  <c:v>RAND_HEURISTICS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Foglio1!$D$27:$H$27</c:f>
              <c:numCache>
                <c:formatCode>General</c:formatCode>
                <c:ptCount val="5"/>
                <c:pt idx="0">
                  <c:v>20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cat>
          <c:val>
            <c:numRef>
              <c:f>Foglio1!$D$31:$H$31</c:f>
              <c:numCache>
                <c:formatCode>General</c:formatCode>
                <c:ptCount val="5"/>
                <c:pt idx="0">
                  <c:v>7264.5</c:v>
                </c:pt>
                <c:pt idx="1">
                  <c:v>7462.3</c:v>
                </c:pt>
                <c:pt idx="2">
                  <c:v>7477.8</c:v>
                </c:pt>
                <c:pt idx="3">
                  <c:v>7209.8</c:v>
                </c:pt>
                <c:pt idx="4">
                  <c:v>8099.6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FE4-48B3-9D45-28C90C65432D}"/>
            </c:ext>
          </c:extLst>
        </c:ser>
        <c:ser>
          <c:idx val="3"/>
          <c:order val="3"/>
          <c:tx>
            <c:strRef>
              <c:f>Foglio1!$C$32</c:f>
              <c:strCache>
                <c:ptCount val="1"/>
                <c:pt idx="0">
                  <c:v>GRASP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Foglio1!$D$27:$H$27</c:f>
              <c:numCache>
                <c:formatCode>General</c:formatCode>
                <c:ptCount val="5"/>
                <c:pt idx="0">
                  <c:v>20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cat>
          <c:val>
            <c:numRef>
              <c:f>Foglio1!$D$32:$H$32</c:f>
              <c:numCache>
                <c:formatCode>General</c:formatCode>
                <c:ptCount val="5"/>
                <c:pt idx="0">
                  <c:v>10060</c:v>
                </c:pt>
                <c:pt idx="1">
                  <c:v>14369</c:v>
                </c:pt>
                <c:pt idx="2">
                  <c:v>16841</c:v>
                </c:pt>
                <c:pt idx="3">
                  <c:v>17131</c:v>
                </c:pt>
                <c:pt idx="4">
                  <c:v>17630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FE4-48B3-9D45-28C90C65432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968754015"/>
        <c:axId val="968754847"/>
      </c:barChart>
      <c:catAx>
        <c:axId val="968754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Processi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68754847"/>
        <c:crosses val="autoZero"/>
        <c:auto val="1"/>
        <c:lblAlgn val="ctr"/>
        <c:lblOffset val="100"/>
        <c:noMultiLvlLbl val="0"/>
      </c:catAx>
      <c:valAx>
        <c:axId val="968754847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ROFITTI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crossAx val="968754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T=100, M=1000 Num_Scaffali=4, scatole*  </a:t>
            </a:r>
          </a:p>
        </c:rich>
      </c:tx>
      <c:layout>
        <c:manualLayout>
          <c:xMode val="edge"/>
          <c:yMode val="edge"/>
          <c:x val="0.31511111111111112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Foglio1!$C$47</c:f>
              <c:strCache>
                <c:ptCount val="1"/>
                <c:pt idx="0">
                  <c:v>GREEDY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Foglio1!$D$45:$H$45</c:f>
              <c:numCache>
                <c:formatCode>General</c:formatCode>
                <c:ptCount val="5"/>
                <c:pt idx="0">
                  <c:v>20</c:v>
                </c:pt>
                <c:pt idx="1">
                  <c:v>60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cat>
          <c:val>
            <c:numRef>
              <c:f>Foglio1!$D$47:$H$47</c:f>
              <c:numCache>
                <c:formatCode>General</c:formatCode>
                <c:ptCount val="5"/>
                <c:pt idx="0">
                  <c:v>5108.6000000000004</c:v>
                </c:pt>
                <c:pt idx="1">
                  <c:v>6767.8</c:v>
                </c:pt>
                <c:pt idx="2">
                  <c:v>7095.2</c:v>
                </c:pt>
                <c:pt idx="3">
                  <c:v>7426.7</c:v>
                </c:pt>
                <c:pt idx="4">
                  <c:v>7072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B7-49E0-B3C5-2888C5290733}"/>
            </c:ext>
          </c:extLst>
        </c:ser>
        <c:ser>
          <c:idx val="1"/>
          <c:order val="1"/>
          <c:tx>
            <c:strRef>
              <c:f>Foglio1!$C$48</c:f>
              <c:strCache>
                <c:ptCount val="1"/>
                <c:pt idx="0">
                  <c:v>LOCAL SEARCH_fi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Foglio1!$D$45:$H$45</c:f>
              <c:numCache>
                <c:formatCode>General</c:formatCode>
                <c:ptCount val="5"/>
                <c:pt idx="0">
                  <c:v>20</c:v>
                </c:pt>
                <c:pt idx="1">
                  <c:v>60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cat>
          <c:val>
            <c:numRef>
              <c:f>Foglio1!$D$48:$H$48</c:f>
              <c:numCache>
                <c:formatCode>General</c:formatCode>
                <c:ptCount val="5"/>
                <c:pt idx="0">
                  <c:v>5328.3</c:v>
                </c:pt>
                <c:pt idx="1">
                  <c:v>8455.9</c:v>
                </c:pt>
                <c:pt idx="2">
                  <c:v>9016.7000000000007</c:v>
                </c:pt>
                <c:pt idx="3">
                  <c:v>9282.2000000000007</c:v>
                </c:pt>
                <c:pt idx="4">
                  <c:v>9524.1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B7-49E0-B3C5-2888C5290733}"/>
            </c:ext>
          </c:extLst>
        </c:ser>
        <c:ser>
          <c:idx val="2"/>
          <c:order val="2"/>
          <c:tx>
            <c:strRef>
              <c:f>Foglio1!$C$49</c:f>
              <c:strCache>
                <c:ptCount val="1"/>
                <c:pt idx="0">
                  <c:v>RAND_HEURISTICS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Foglio1!$D$45:$H$45</c:f>
              <c:numCache>
                <c:formatCode>General</c:formatCode>
                <c:ptCount val="5"/>
                <c:pt idx="0">
                  <c:v>20</c:v>
                </c:pt>
                <c:pt idx="1">
                  <c:v>60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cat>
          <c:val>
            <c:numRef>
              <c:f>Foglio1!$D$49:$H$49</c:f>
              <c:numCache>
                <c:formatCode>General</c:formatCode>
                <c:ptCount val="5"/>
                <c:pt idx="0">
                  <c:v>4801</c:v>
                </c:pt>
                <c:pt idx="1">
                  <c:v>4921.8999999999996</c:v>
                </c:pt>
                <c:pt idx="2">
                  <c:v>5290.1</c:v>
                </c:pt>
                <c:pt idx="3">
                  <c:v>4286.1000000000004</c:v>
                </c:pt>
                <c:pt idx="4">
                  <c:v>4754.3999999999996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DB7-49E0-B3C5-2888C5290733}"/>
            </c:ext>
          </c:extLst>
        </c:ser>
        <c:ser>
          <c:idx val="3"/>
          <c:order val="3"/>
          <c:tx>
            <c:strRef>
              <c:f>Foglio1!$C$50</c:f>
              <c:strCache>
                <c:ptCount val="1"/>
                <c:pt idx="0">
                  <c:v>GRASP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Foglio1!$D$45:$H$45</c:f>
              <c:numCache>
                <c:formatCode>General</c:formatCode>
                <c:ptCount val="5"/>
                <c:pt idx="0">
                  <c:v>20</c:v>
                </c:pt>
                <c:pt idx="1">
                  <c:v>60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cat>
          <c:val>
            <c:numRef>
              <c:f>Foglio1!$D$50:$H$50</c:f>
              <c:numCache>
                <c:formatCode>General</c:formatCode>
                <c:ptCount val="5"/>
                <c:pt idx="0">
                  <c:v>5290.1</c:v>
                </c:pt>
                <c:pt idx="1">
                  <c:v>8274.2000000000007</c:v>
                </c:pt>
                <c:pt idx="2">
                  <c:v>8961.6</c:v>
                </c:pt>
                <c:pt idx="3">
                  <c:v>9145.7000000000007</c:v>
                </c:pt>
                <c:pt idx="4">
                  <c:v>9428.1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DB7-49E0-B3C5-2888C529073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309984352"/>
        <c:axId val="1309972704"/>
      </c:barChart>
      <c:catAx>
        <c:axId val="1309984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Processi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09972704"/>
        <c:crosses val="autoZero"/>
        <c:auto val="1"/>
        <c:lblAlgn val="ctr"/>
        <c:lblOffset val="100"/>
        <c:noMultiLvlLbl val="0"/>
      </c:catAx>
      <c:valAx>
        <c:axId val="1309972704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PROFITTI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crossAx val="130998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176C3-3A82-4093-AE9F-7EAED36C4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Mercuriali - gianluca.mercuriali@studio.unibo.it</dc:creator>
  <cp:keywords/>
  <dc:description/>
  <cp:lastModifiedBy>Gianluca Mercuriali - gianluca.mercuriali@studio.unibo.it</cp:lastModifiedBy>
  <cp:revision>10</cp:revision>
  <dcterms:created xsi:type="dcterms:W3CDTF">2022-06-27T12:12:00Z</dcterms:created>
  <dcterms:modified xsi:type="dcterms:W3CDTF">2022-06-27T17:03:00Z</dcterms:modified>
</cp:coreProperties>
</file>